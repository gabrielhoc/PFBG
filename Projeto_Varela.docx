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w:hAnsi="Times" w:cs="Times New Roman"/>
          <w:b/>
          <w:b/>
        </w:rPr>
      </w:pPr>
      <w:r>
        <w:rPr>
          <w:rFonts w:cs="Times New Roman" w:ascii="Times New Roman" w:hAnsi="Times New Roman"/>
          <w:b/>
          <w:sz w:val="24"/>
          <w:szCs w:val="24"/>
          <w:lang w:val="en-US" w:eastAsia="en-US" w:bidi="ar-SA"/>
        </w:rPr>
        <w:t>Are climate change impacts on lizard genetic diversity mediated by thermal tolerances?</w:t>
      </w:r>
    </w:p>
    <w:p>
      <w:pPr>
        <w:pStyle w:val="Normal"/>
        <w:spacing w:lineRule="auto" w:line="240"/>
        <w:ind w:firstLine="720"/>
        <w:jc w:val="both"/>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Normal"/>
        <w:spacing w:lineRule="auto" w:line="240"/>
        <w:jc w:val="both"/>
        <w:rPr>
          <w:rFonts w:ascii="Times" w:hAnsi="Times" w:cs="Times New Roman"/>
          <w:b/>
          <w:b/>
          <w:bCs/>
        </w:rPr>
      </w:pPr>
      <w:r>
        <w:rPr>
          <w:rFonts w:cs="Times New Roman" w:ascii="Times New Roman" w:hAnsi="Times New Roman"/>
          <w:b/>
          <w:bCs/>
          <w:sz w:val="24"/>
          <w:szCs w:val="24"/>
          <w:lang w:val="en-US" w:eastAsia="en-US" w:bidi="ar-SA"/>
        </w:rPr>
        <w:t>Introduction</w:t>
      </w:r>
    </w:p>
    <w:p>
      <w:pPr>
        <w:pStyle w:val="Normal"/>
        <w:spacing w:lineRule="auto" w:line="240"/>
        <w:jc w:val="both"/>
        <w:rPr>
          <w:rFonts w:ascii="Times New Roman" w:hAnsi="Times New Roman" w:cs="Times New Roman"/>
          <w:lang w:val="en-US" w:eastAsia="en-US" w:bidi="ar-SA"/>
        </w:rPr>
      </w:pPr>
      <w:r>
        <w:rPr>
          <w:rFonts w:cs="Times New Roman" w:ascii="Times New Roman" w:hAnsi="Times New Roman"/>
          <w:lang w:val="en-US" w:eastAsia="en-US" w:bidi="ar-SA"/>
        </w:rPr>
      </w:r>
    </w:p>
    <w:p>
      <w:pPr>
        <w:pStyle w:val="Normal"/>
        <w:spacing w:lineRule="auto" w:line="240"/>
        <w:ind w:firstLine="720"/>
        <w:rPr/>
      </w:pPr>
      <w:r>
        <w:rPr>
          <w:rFonts w:cs="Times New Roman" w:ascii="Times New Roman" w:hAnsi="Times New Roman"/>
          <w:sz w:val="24"/>
          <w:szCs w:val="24"/>
          <w:lang w:val="en-US" w:eastAsia="en-US" w:bidi="ar-SA"/>
        </w:rPr>
        <w:t xml:space="preserve">The genetic diversity of populations is deeply affected by demographic </w:t>
      </w:r>
      <w:r>
        <w:rPr>
          <w:rFonts w:eastAsia="" w:cs="Times New Roman" w:ascii="Times New Roman" w:hAnsi="Times New Roman" w:eastAsiaTheme="minorEastAsia"/>
          <w:color w:val="auto"/>
          <w:kern w:val="0"/>
          <w:sz w:val="24"/>
          <w:szCs w:val="24"/>
          <w:lang w:val="en-US" w:eastAsia="en-US" w:bidi="ar-SA"/>
        </w:rPr>
        <w:t>factors</w:t>
      </w:r>
      <w:r>
        <w:rPr>
          <w:rFonts w:cs="Times New Roman" w:ascii="Times New Roman" w:hAnsi="Times New Roman"/>
          <w:sz w:val="24"/>
          <w:szCs w:val="24"/>
          <w:lang w:val="en-US" w:eastAsia="en-US" w:bidi="ar-SA"/>
        </w:rPr>
        <w:t xml:space="preserve"> such as population size </w:t>
      </w:r>
      <w:bookmarkStart w:id="0" w:name="__UnoMark__13551_526319981"/>
      <w:r>
        <w:rPr>
          <w:rFonts w:cs="Times New Roman" w:ascii="Times New Roman" w:hAnsi="Times New Roman"/>
          <w:position w:val="0"/>
          <w:sz w:val="24"/>
          <w:sz w:val="24"/>
          <w:szCs w:val="24"/>
          <w:vertAlign w:val="baseline"/>
          <w:lang w:val="en-US" w:eastAsia="en-US" w:bidi="ar-SA"/>
        </w:rPr>
        <w:t>(Kimura 1979; Leffler et al. 2012; Hague and Routman 2016)</w:t>
      </w:r>
      <w:bookmarkEnd w:id="0"/>
      <w:r>
        <w:rPr>
          <w:rFonts w:cs="Times New Roman" w:ascii="Times New Roman" w:hAnsi="Times New Roman"/>
          <w:sz w:val="24"/>
          <w:szCs w:val="24"/>
          <w:lang w:val="en-US" w:eastAsia="en-US" w:bidi="ar-SA"/>
        </w:rPr>
        <w:t xml:space="preserve">⁠ and dispersion </w:t>
      </w:r>
      <w:bookmarkStart w:id="1" w:name="__UnoMark__12700_526319981"/>
      <w:bookmarkStart w:id="2" w:name="__UnoMark__13555_526319981"/>
      <w:bookmarkStart w:id="3" w:name="__UnoMark__13562_526319981"/>
      <w:r>
        <w:rPr>
          <w:rFonts w:cs="Times New Roman" w:ascii="Times New Roman" w:hAnsi="Times New Roman"/>
          <w:position w:val="0"/>
          <w:sz w:val="24"/>
          <w:sz w:val="24"/>
          <w:szCs w:val="24"/>
          <w:vertAlign w:val="baseline"/>
          <w:lang w:val="en-US" w:eastAsia="en-US" w:bidi="ar-SA"/>
        </w:rPr>
        <w:t>(Tigano and Friesen 2016)</w:t>
      </w:r>
      <w:bookmarkEnd w:id="1"/>
      <w:bookmarkEnd w:id="2"/>
      <w:bookmarkEnd w:id="3"/>
      <w:r>
        <w:rPr>
          <w:rFonts w:cs="Times New Roman" w:ascii="Times New Roman" w:hAnsi="Times New Roman"/>
          <w:sz w:val="24"/>
          <w:szCs w:val="24"/>
          <w:lang w:val="en-US" w:eastAsia="en-US" w:bidi="ar-SA"/>
        </w:rPr>
        <w:t xml:space="preserve">⁠. Esses aspectos demográficos, por sua vez, são afetados por condições ambientais cujo efeito é modulado por características próprias das espécies, como a fisiologia (Huey, 1991; Walther et al., 2002; Kearney &amp; Porter, 2009). Por exemplo, o metabolismo dos organismos ectotérmicos depende de temperaturas ambientais, que portanto afetam sua capacidade locomotora </w:t>
      </w:r>
      <w:r>
        <w:fldChar w:fldCharType="begin"/>
      </w:r>
      <w:r>
        <w:rPr/>
        <w:instrText>ADDIN CSL_CITATION {"citationItems":[{"id":"ITEM-1","itemData":{"ISSN":"15220613","abstract":"Locomotor performance is a fundamental link between an animal and its environment. Con- siderable evidence has accumulated about the biomechanical, physiological and morphological causes of variation in sprint speed and endurance in animals. Yet little information is available about the ecological role of locomotion and its relationship to fitness. This is largely due to the difficulty of acquiring survivorship data in known demographic populations. To address the selective significance of locomotor performance, I estimated the covariation between sprint speed and survivorship of juveniles in a population of the lizard, Urosaurus ornatus. Selection analyses based on mark–recapture data revealed significant directional selection for burst velocity and stride length. Faster lizards with longer stride lengths realized a survival advantage over slower lizards regardless of size. Significant non-linear selection was detected on initial velocity and mean velocity. The selection surface for initial velocity was concave up, hence juveniles with intermediate values for initial velocity had lower fitness. Conversely, the selection surface for mean velocity was concave down, thus juveniles with intermediate values for mean velocity had higher survivorship. I hypothesize that the differences in sprint performance influence prey capture and predator escape. Faster lizards may also select warmer microhabitats during favourable conditions, which may enhance growth rates but entail higher risks of predation.","author":[{"dropping-particle":"","family":"Miles","given":"Donald B.","non-dropping-particle":"","parse-names":false,"suffix":""}],"container-title":"Evolutionary Ecology Research","id":"ITEM-1","issued":{"date-parts":[["2004"]]},"title":"The race goes to the swift: Fitness consequences of variation in sprint performance in juvenile lizards","type":"article-journal"},"uris":["http://www.mendeley.com/documents/?uuid=1580f91a-16a9-467a-befe-898ac0a1cc69"]}],"mendeley":{"formattedCitation":"(Miles, 2004)","plainTextFormattedCitation":"(Miles, 2004)","previouslyFormattedCitation":"(Miles, 2004)"},"properties":{"noteIndex":0},"schema":"https://github.com/citation-style-language/schema/raw/master/csl-citation.json"}</w:instrText>
      </w:r>
      <w:r>
        <w:rPr/>
        <w:fldChar w:fldCharType="separate"/>
      </w:r>
      <w:bookmarkStart w:id="4" w:name="Bookmark"/>
      <w:r>
        <w:rPr/>
      </w:r>
      <w:r>
        <w:rPr>
          <w:rFonts w:cs="Times New Roman" w:ascii="Times New Roman" w:hAnsi="Times New Roman"/>
          <w:sz w:val="24"/>
          <w:szCs w:val="24"/>
          <w:lang w:val="en-US" w:eastAsia="en-US" w:bidi="ar-SA"/>
        </w:rPr>
        <w:t>(</w:t>
      </w:r>
      <w:bookmarkStart w:id="5" w:name="Bookmark2"/>
      <w:r>
        <w:rPr>
          <w:rFonts w:cs="Times New Roman" w:ascii="Times New Roman" w:hAnsi="Times New Roman"/>
          <w:sz w:val="24"/>
          <w:szCs w:val="24"/>
          <w:lang w:val="en-US" w:eastAsia="en-US" w:bidi="ar-SA"/>
        </w:rPr>
        <w:t>M</w:t>
      </w:r>
      <w:bookmarkStart w:id="6" w:name="Bookmark6"/>
      <w:r>
        <w:rPr>
          <w:rFonts w:cs="Times New Roman" w:ascii="Times New Roman" w:hAnsi="Times New Roman"/>
          <w:sz w:val="24"/>
          <w:szCs w:val="24"/>
          <w:lang w:val="en-US" w:eastAsia="en-US" w:bidi="ar-SA"/>
        </w:rPr>
        <w:t>iles, 2004)</w:t>
      </w:r>
      <w:r>
        <w:rPr/>
      </w:r>
      <w:r>
        <w:rPr/>
        <w:fldChar w:fldCharType="end"/>
      </w:r>
      <w:bookmarkEnd w:id="4"/>
      <w:bookmarkEnd w:id="5"/>
      <w:bookmarkEnd w:id="6"/>
      <w:r>
        <w:rPr>
          <w:rFonts w:cs="Times New Roman" w:ascii="Times New Roman" w:hAnsi="Times New Roman"/>
          <w:sz w:val="24"/>
          <w:szCs w:val="24"/>
          <w:lang w:val="en-US" w:eastAsia="en-US" w:bidi="ar-SA"/>
        </w:rPr>
        <w:t xml:space="preserve"> e consequentemente sua capacidade de forrageio e fuga de predadores, atividades essenciais para sobrevivência, crescimento e reprodução (Porter et al., 1973; Adolph, 1990; Adolph &amp; Porter, 1993). Temperaturas ambientais também podem afetar o tempo em que animais ectotérmicos estão ativos a cada dia (Grant &amp; Dunham, 1988; Adolph &amp; Porter, 1993; Sinervo &amp; Adolph, 1994) e o tempo de atividade restringe a quantidade de energia que indivíduos podem adquirir e alocar para crescimento, manutenção e reprodução (Porter et al., 1973; Sinervo &amp; Adolph, 1994; Kearney &amp; Porter, 2009). Variações demográficas decorrentes desses processos ecofisiológicos podem, portanto, afetar a diversidade genética de populações e respectivas viabilidades populacionais.</w:t>
      </w:r>
    </w:p>
    <w:p>
      <w:pPr>
        <w:pStyle w:val="Normal"/>
        <w:spacing w:lineRule="auto" w:line="240"/>
        <w:jc w:val="both"/>
        <w:rPr>
          <w:rFonts w:ascii="Times New Roman" w:hAnsi="Times New Roman" w:cs="Times New Roman"/>
          <w:b/>
          <w:b/>
          <w:bCs/>
          <w:sz w:val="24"/>
          <w:szCs w:val="24"/>
          <w:lang w:val="en-US" w:eastAsia="en-US" w:bidi="ar-SA"/>
        </w:rPr>
      </w:pPr>
      <w:r>
        <w:rPr>
          <w:rFonts w:cs="Times New Roman" w:ascii="Times New Roman" w:hAnsi="Times New Roman"/>
          <w:b/>
          <w:bCs/>
          <w:sz w:val="24"/>
          <w:szCs w:val="24"/>
          <w:lang w:val="en-US" w:eastAsia="en-US" w:bidi="ar-SA"/>
        </w:rPr>
      </w:r>
    </w:p>
    <w:p>
      <w:pPr>
        <w:pStyle w:val="Normal"/>
        <w:spacing w:lineRule="auto" w:line="240"/>
        <w:ind w:firstLine="720"/>
        <w:jc w:val="both"/>
        <w:rPr/>
      </w:pPr>
      <w:r>
        <w:rPr>
          <w:rFonts w:cs="Times New Roman" w:ascii="Times New Roman" w:hAnsi="Times New Roman"/>
          <w:sz w:val="24"/>
          <w:szCs w:val="24"/>
          <w:lang w:val="en-US" w:eastAsia="en-US" w:bidi="ar-SA"/>
        </w:rPr>
        <w:t>Conservation of genetic diversity is crucial for the persistance of species and populations in the long term (</w:t>
      </w:r>
      <w:r>
        <w:rPr>
          <w:rFonts w:cs="Times New Roman" w:ascii="Times New Roman" w:hAnsi="Times New Roman"/>
          <w:sz w:val="24"/>
          <w:szCs w:val="24"/>
          <w:highlight w:val="yellow"/>
          <w:lang w:val="en-US" w:eastAsia="en-US" w:bidi="ar-SA"/>
        </w:rPr>
        <w:t>cite</w:t>
      </w:r>
      <w:r>
        <w:rPr>
          <w:rFonts w:cs="Times New Roman" w:ascii="Times New Roman" w:hAnsi="Times New Roman"/>
          <w:sz w:val="24"/>
          <w:szCs w:val="24"/>
          <w:lang w:val="en-US" w:eastAsia="en-US" w:bidi="ar-SA"/>
        </w:rPr>
        <w:t xml:space="preserve">), since diversity confers resillience to environmental change </w:t>
      </w:r>
      <w:r>
        <w:fldChar w:fldCharType="begin"/>
      </w:r>
      <w:r>
        <w:rPr/>
        <w:instrText>ADDIN CSL_CITATION {"citationItems":[{"id":"ITEM-1","itemData":{"DOI":"10.1016/j.biocon.2005.05.002","ISSN":"00063207","abstract":"The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Conservation","id":"ITEM-1","issued":{"date-parts":[["2005"]]},"title":"Genetics and extinction","type":"article"},"uris":["http://www.mendeley.com/documents/?uuid=b2d1432e-ce8d-4f33-91f7-7aee1098b4df"]}],"mendeley":{"formattedCitation":"(Frankham, 2005)","plainTextFormattedCitation":"(Frankham, 2005)","previouslyFormattedCitation":"(Frankham, 2005)"},"properties":{"noteIndex":0},"schema":"https://github.com/citation-style-language/schema/raw/master/csl-citation.json"}</w:instrText>
      </w:r>
      <w:r>
        <w:rPr/>
        <w:fldChar w:fldCharType="separate"/>
      </w:r>
      <w:bookmarkStart w:id="7" w:name="Bookmark1"/>
      <w:r>
        <w:rPr/>
      </w:r>
      <w:r>
        <w:rPr>
          <w:rFonts w:cs="Times New Roman" w:ascii="Times New Roman" w:hAnsi="Times New Roman"/>
          <w:sz w:val="24"/>
          <w:szCs w:val="24"/>
          <w:lang w:val="en-US" w:eastAsia="en-US" w:bidi="ar-SA"/>
        </w:rPr>
        <w:t>(</w:t>
      </w:r>
      <w:bookmarkStart w:id="8" w:name="Bookmark12"/>
      <w:r>
        <w:rPr>
          <w:rFonts w:cs="Times New Roman" w:ascii="Times New Roman" w:hAnsi="Times New Roman"/>
          <w:sz w:val="24"/>
          <w:szCs w:val="24"/>
          <w:lang w:val="en-US" w:eastAsia="en-US" w:bidi="ar-SA"/>
        </w:rPr>
        <w:t>F</w:t>
      </w:r>
      <w:bookmarkStart w:id="9" w:name="Bookmark21"/>
      <w:r>
        <w:rPr>
          <w:rFonts w:cs="Times New Roman" w:ascii="Times New Roman" w:hAnsi="Times New Roman"/>
          <w:sz w:val="24"/>
          <w:szCs w:val="24"/>
          <w:lang w:val="en-US" w:eastAsia="en-US" w:bidi="ar-SA"/>
        </w:rPr>
        <w:t>rankham, 2005)</w:t>
      </w:r>
      <w:r>
        <w:rPr/>
      </w:r>
      <w:r>
        <w:rPr/>
        <w:fldChar w:fldCharType="end"/>
      </w:r>
      <w:bookmarkEnd w:id="7"/>
      <w:bookmarkEnd w:id="8"/>
      <w:bookmarkEnd w:id="9"/>
      <w:r>
        <w:rPr>
          <w:rFonts w:cs="Times New Roman" w:ascii="Times New Roman" w:hAnsi="Times New Roman"/>
          <w:sz w:val="24"/>
          <w:szCs w:val="24"/>
          <w:lang w:val="en-US" w:eastAsia="en-US" w:bidi="ar-SA"/>
        </w:rPr>
        <w:t xml:space="preserve"> </w:t>
      </w:r>
      <w:r>
        <w:rPr>
          <w:rFonts w:eastAsia="" w:cs="Times New Roman" w:ascii="Times New Roman" w:hAnsi="Times New Roman" w:eastAsiaTheme="minorEastAsia"/>
          <w:sz w:val="24"/>
          <w:szCs w:val="24"/>
          <w:lang w:val="en-US" w:eastAsia="en-US" w:bidi="ar-SA"/>
        </w:rPr>
        <w:t>and diseases</w:t>
      </w:r>
      <w:r>
        <w:rPr>
          <w:rFonts w:cs="Times New Roman" w:ascii="Times New Roman" w:hAnsi="Times New Roman"/>
          <w:sz w:val="24"/>
          <w:szCs w:val="24"/>
          <w:lang w:val="en-US" w:eastAsia="en-US" w:bidi="ar-SA"/>
        </w:rPr>
        <w:t xml:space="preserve"> </w:t>
      </w:r>
      <w:r>
        <w:fldChar w:fldCharType="begin"/>
      </w:r>
      <w:r>
        <w:rPr/>
        <w:instrText>ADDIN CSL_CITATION {"citationItems":[{"id":"ITEM-1","itemData":{"DOI":"10.1038/hdy.2012.33","ISSN":"0018067X","abstract":"It is a commonly held view that genetically homogenous host populations are more vulnerable to infection than genetically diverse populations. The underlying idea, known as the 'monoculture effect,' is well documented in agricultural studies. Low genetic diversity in the wild can result from bottlenecks (that is, founder effects), biparental inbreeding or self-fertilization, any of which might increase the risk of epidemics. Host genetic diversity could buffer populations against epidemics in nature, but it is not clear how much diversity is required to prevent disease spread. Recent theoretical and empirical studies, particularly in Daphnia populations, have helped to establish that genetic diversity can reduce parasite transmission. Here, we review the present theoretical work and empirical evidence, and we suggest a new focus on finding 'diversity thresholds.'Heredity advance online publication, 20 June 2012; doi:10.1038/hdy.2012.33.","author":[{"dropping-particle":"","family":"King","given":"K. C.","non-dropping-particle":"","parse-names":false,"suffix":""},{"dropping-particle":"","family":"Lively","given":"C. M.","non-dropping-particle":"","parse-names":false,"suffix":""}],"container-title":"Heredity","id":"ITEM-1","issued":{"date-parts":[["2012"]]},"title":"Does genetic diversity limit disease spread in natural host populations","type":"article"},"uris":["http://www.mendeley.com/documents/?uuid=c71f4627-b09c-42f1-9b4c-4fc8bb173efe"]}],"mendeley":{"formattedCitation":"(King &amp; Lively, 2012)","plainTextFormattedCitation":"(King &amp; Lively, 2012)","previouslyFormattedCitation":"(King &amp; Lively, 2012)"},"properties":{"noteIndex":0},"schema":"https://github.com/citation-style-language/schema/raw/master/csl-citation.json"}</w:instrText>
      </w:r>
      <w:r>
        <w:rPr/>
        <w:fldChar w:fldCharType="separate"/>
      </w:r>
      <w:bookmarkStart w:id="10" w:name="Bookmark3"/>
      <w:r>
        <w:rPr/>
      </w:r>
      <w:r>
        <w:rPr>
          <w:rFonts w:cs="Times New Roman" w:ascii="Times New Roman" w:hAnsi="Times New Roman"/>
          <w:sz w:val="24"/>
          <w:szCs w:val="24"/>
          <w:lang w:val="en-US" w:eastAsia="en-US" w:bidi="ar-SA"/>
        </w:rPr>
        <w:t>(</w:t>
      </w:r>
      <w:bookmarkStart w:id="11" w:name="Bookmark13"/>
      <w:r>
        <w:rPr>
          <w:rFonts w:cs="Times New Roman" w:ascii="Times New Roman" w:hAnsi="Times New Roman"/>
          <w:sz w:val="24"/>
          <w:szCs w:val="24"/>
          <w:lang w:val="en-US" w:eastAsia="en-US" w:bidi="ar-SA"/>
        </w:rPr>
        <w:t>K</w:t>
      </w:r>
      <w:bookmarkStart w:id="12" w:name="Bookmark31"/>
      <w:r>
        <w:rPr>
          <w:rFonts w:cs="Times New Roman" w:ascii="Times New Roman" w:hAnsi="Times New Roman"/>
          <w:sz w:val="24"/>
          <w:szCs w:val="24"/>
          <w:lang w:val="en-US" w:eastAsia="en-US" w:bidi="ar-SA"/>
        </w:rPr>
        <w:t>ing &amp; Lively, 2012)</w:t>
      </w:r>
      <w:r>
        <w:rPr/>
      </w:r>
      <w:r>
        <w:rPr/>
        <w:fldChar w:fldCharType="end"/>
      </w:r>
      <w:bookmarkEnd w:id="10"/>
      <w:bookmarkEnd w:id="11"/>
      <w:bookmarkEnd w:id="12"/>
      <w:r>
        <w:rPr>
          <w:rFonts w:cs="Times New Roman" w:ascii="Times New Roman" w:hAnsi="Times New Roman"/>
          <w:sz w:val="24"/>
          <w:szCs w:val="24"/>
          <w:lang w:val="en-US" w:eastAsia="en-US" w:bidi="ar-SA"/>
        </w:rPr>
        <w:t xml:space="preserve">. Genetic diversity is also important for the functioning </w:t>
      </w:r>
      <w:r>
        <w:rPr>
          <w:rFonts w:eastAsia="" w:cs="Times New Roman" w:ascii="Times New Roman" w:hAnsi="Times New Roman" w:eastAsiaTheme="minorEastAsia"/>
          <w:sz w:val="24"/>
          <w:szCs w:val="24"/>
          <w:lang w:val="en-US" w:eastAsia="en-US" w:bidi="ar-SA"/>
        </w:rPr>
        <w:t>of</w:t>
      </w:r>
      <w:r>
        <w:rPr>
          <w:rFonts w:cs="Times New Roman" w:ascii="Times New Roman" w:hAnsi="Times New Roman"/>
          <w:sz w:val="24"/>
          <w:szCs w:val="24"/>
          <w:lang w:val="en-US" w:eastAsia="en-US" w:bidi="ar-SA"/>
        </w:rPr>
        <w:t xml:space="preserve"> ecosystem</w:t>
      </w:r>
      <w:r>
        <w:rPr>
          <w:rFonts w:eastAsia="" w:cs="Times New Roman" w:ascii="Times New Roman" w:hAnsi="Times New Roman" w:eastAsiaTheme="minorEastAsia"/>
          <w:sz w:val="24"/>
          <w:szCs w:val="24"/>
          <w:lang w:val="en-US" w:eastAsia="en-US" w:bidi="ar-SA"/>
        </w:rPr>
        <w:t>s</w:t>
      </w:r>
      <w:r>
        <w:rPr>
          <w:rFonts w:cs="Times New Roman" w:ascii="Times New Roman" w:hAnsi="Times New Roman"/>
          <w:sz w:val="24"/>
          <w:szCs w:val="24"/>
          <w:lang w:val="en-US" w:eastAsia="en-US" w:bidi="ar-SA"/>
        </w:rPr>
        <w:t xml:space="preserve"> and the services hey provide </w:t>
      </w:r>
      <w:r>
        <w:fldChar w:fldCharType="begin"/>
      </w:r>
      <w:r>
        <w:rPr/>
        <w:instrText>ADDIN CSL_CITATION {"citationItems":[{"id":"ITEM-1","itemData":{"DOI":"10.1016/j.cosust.2010.04.002","ISSN":"18773435","abstract":"A framework for exploring regional-scale trade-offs among ecosystem services and biodiversity protection has been established for some time, and it is clear that optimizing these trade-offs provides a strategy to address targets for a reduced rate of biodiversity loss. Recent trade-off studies have highlighted the need for better biodiversity measures, to complement measures of ecosystem services. Biodiversity typically has been linked in this context to existence and other non-use values. We argue that biodiversity will have a stronger role in such trade-off analyses if measures of biodiversity better reflect additional current and future services. These 'evosystem services' have been, and, if we are careful, can continue to be provided by the evolutionary process. Some services have been provided through evolution operating in the past, and a phylogenetic diversity measure can help us to quantify these current and potential future benefits derived from the tree of life. Furthermore, a variety of evosystem services are delivered through ongoing contemporary evolution, and value should therefore be placed on the maintenance of healthy evosystems. We argue that the concept of evosystem services could be useful as a complement to the traditional concept of ecosystem services. Together, these reflect a fuller range of the services supported by biodiversity, and thereby provide a sounder basis for conservation planning and decision-making. © 2010 Elsevier B.V.","author":[{"dropping-particle":"","family":"Faith","given":"Daniel P.","non-dropping-particle":"","parse-names":false,"suffix":""},{"dropping-particle":"","family":"Magallón","given":"Susana","non-dropping-particle":"","parse-names":false,"suffix":""},{"dropping-particle":"","family":"Hendry","given":"Andrew P.","non-dropping-particle":"","parse-names":false,"suffix":""},{"dropping-particle":"","family":"Conti","given":"Elena","non-dropping-particle":"","parse-names":false,"suffix":""},{"dropping-particle":"","family":"Yahara","given":"Tetsukazu","non-dropping-particle":"","parse-names":false,"suffix":""},{"dropping-particle":"","family":"Donoghue","given":"Michael J.","non-dropping-particle":"","parse-names":false,"suffix":""}],"container-title":"Current Opinion in Environmental Sustainability","id":"ITEM-1","issued":{"date-parts":[["2010"]]},"title":"Evosystem services: An evolutionary perspective on the links between biodiversity and human well-being","type":"article"},"uris":["http://www.mendeley.com/documents/?uuid=93d0daa1-3fee-4b3a-81d1-d2fd9ad8bd43"]},{"id":"ITEM-2","itemData":{"DOI":"10.1111/j.1461-0248.2012.01795.x","ISSN":"1461023X","abstract":"Phylogenetic diversity (PD) describes the total amount of phylogenetic distance among species in a community. Although there has been substantial research on the factors that determine community PD, exploration of the consequences of PD for ecosystem functioning is just beginning. We argue that PD may be useful in predicting ecosystem functions in a range of communities, from single-trophic to complex networks. Many traits show a phylogenetic signal, suggesting that PD can estimate the functional trait space of a community, and thus ecosystem functioning. Phylogeny also determines interactions among species, and so could help predict how extinctions cascade through ecological networks and thus impact ecosystem functions. Although the initial evidence available suggests patterns consistent with these predictions, we caution that the utility of PD depends critically on the strength of phylogenetic signals to both traits and interactions. We advocate for a synthetic approach that incorporates a deeper understanding of how traits and interactions are shaped by evolution, and outline key areas for future research. If these complexities can be incorporated into future studies, relationships between PD and ecosystem function bear promise in conceptually unifying evolutionary biology with ecosystem ecology.","author":[{"dropping-particle":"","family":"Srivastava","given":"Diane S.","non-dropping-particle":"","parse-names":false,"suffix":""},{"dropping-particle":"","family":"Cadotte","given":"Marc W.","non-dropping-particle":"","parse-names":false,"suffix":""},{"dropping-particle":"","family":"Macdonald","given":"A. Andrew M","non-dropping-particle":"","parse-names":false,"suffix":""},{"dropping-particle":"","family":"Marushia","given":"Robin G.","non-dropping-particle":"","parse-names":false,"suffix":""},{"dropping-particle":"","family":"Mirotchnick","given":"Nicholas","non-dropping-particle":"","parse-names":false,"suffix":""}],"container-title":"Ecology Letters","id":"ITEM-2","issued":{"date-parts":[["2012"]]},"title":"Phylogenetic diversity and the functioning of ecosystems","type":"article-journal"},"uris":["http://www.mendeley.com/documents/?uuid=076becb4-8f47-4029-b0e0-89c2659125d5"]},{"id":"ITEM-3","itemData":{"DOI":"10.1016/j.biocon.2016.05.002","ISSN":"00063207","abstract":"Australia's lizard fauna is among the most diverse in the world. Yet for the continent's vast northern Monsoonal Tropics, recent genomic and morphological evidence indicate that current taxonomy significantly underestimates actual biological diversity. Apparently widespread species typically contain ancient phylogenetic divisions or confounded taxonomic boundaries. Resolving the distributions and relationships across tropical species complexes reveals higher diversity than is recognised taxonomically and may warrant substantial taxonomic changes. For conservation assessments however, we need not wait for revised taxonomy, because phylogenetically informed analyses can use the best available data to inform conservation priorities now, independent of taxonomy. We present results of a large-scale conservation analysis based on comparative phylogeography of ten genera of lizards in two families (Gekkonidae and Scincidae) across the “Top End” of northern Australia, an ecologically and topographically diverse landscape recognised for its high biodiversity and indigenous cultural values. We combine the distributions and phylogeny of evolutionary lineages across multiple species complexes to estimate phylogenetic endemism, a measure of the extent to which evolutionary diversity is geographically concentrated. We demonstrate new methods for conservation assessment to incorporate phylogenetic diversity both within and across species, and for cases where taxonomy is uncertain or incomplete. We identify five hotspots of endemism, some previously known such as the Arnhem Plateau but others that are newly identified such as the Wessel &amp; English Company Islands and the Darwin-Litchfield area. We find that, weighted by range size, the 28% of the region within protected areas holds 44% of the region's sampled phylogenetic diversity.","author":[{"dropping-particle":"","family":"Rosauer","given":"D. F.","non-dropping-particle":"","parse-names":false,"suffix":""},{"dropping-particle":"","family":"Blom","given":"M. P.K.","non-dropping-particle":"","parse-names":false,"suffix":""},{"dropping-particle":"","family":"Bourke","given":"G.","non-dropping-particle":"","parse-names":false,"suffix":""},{"dropping-particle":"","family":"Catalano","given":"S.","non-dropping-particle":"","parse-names":false,"suffix":""},{"dropping-particle":"","family":"Donnellan","given":"S.","non-dropping-particle":"","parse-names":false,"suffix":""},{"dropping-particle":"","family":"Gillespie","given":"G.","non-dropping-particle":"","parse-names":false,"suffix":""},{"dropping-particle":"","family":"Mulder","given":"E.","non-dropping-particle":"","parse-names":false,"suffix":""},{"dropping-particle":"","family":"Oliver","given":"P. M.","non-dropping-particle":"","parse-names":false,"suffix":""},{"dropping-particle":"","family":"Potter","given":"S.","non-dropping-particle":"","parse-names":false,"suffix":""},{"dropping-particle":"","family":"Pratt","given":"R. C.","non-dropping-particle":"","parse-names":false,"suffix":""},{"dropping-particle":"","family":"Rabosky","given":"D. L.","non-dropping-particle":"","parse-names":false,"suffix":""},{"dropping-particle":"","family":"Skipwith","given":"P. L.","non-dropping-particle":"","parse-names":false,"suffix":""},{"dropping-particle":"","family":"Moritz","given":"C.","non-dropping-particle":"","parse-names":false,"suffix":""}],"container-title":"Biological Conservation","id":"ITEM-3","issued":{"date-parts":[["2016"]]},"title":"Phylogeography, hotspots and conservation priorities: an example from the Top End of Australia","type":"article-journal"},"uris":["http://www.mendeley.com/documents/?uuid=f343fb96-19cd-409b-aa9c-b4324e84746f"]}],"mendeley":{"formattedCitation":"(Faith et al., 2010; Srivastava, Cadotte, Macdonald, Marushia, &amp; Mirotchnick, 2012; Rosauer et al., 2016)","plainTextFormattedCitation":"(Faith et al., 2010; Srivastava, Cadotte, Macdonald, Marushia, &amp; Mirotchnick, 2012; Rosauer et al., 2016)","previouslyFormattedCitation":"(Faith et al., 2010; Srivastava, Cadotte, Macdonald, Marushia, &amp; Mirotchnick, 2012; Rosauer et al., 2016)"},"properties":{"noteIndex":0},"schema":"https://github.com/citation-style-language/schema/raw/master/csl-citation.json"}</w:instrText>
      </w:r>
      <w:r>
        <w:rPr/>
        <w:fldChar w:fldCharType="separate"/>
      </w:r>
      <w:bookmarkStart w:id="13" w:name="Bookmark4"/>
      <w:r>
        <w:rPr/>
      </w:r>
      <w:r>
        <w:rPr>
          <w:rFonts w:cs="Times New Roman" w:ascii="Times New Roman" w:hAnsi="Times New Roman"/>
          <w:sz w:val="24"/>
          <w:szCs w:val="24"/>
          <w:lang w:val="en-US" w:eastAsia="en-US" w:bidi="ar-SA"/>
        </w:rPr>
        <w:t>(</w:t>
      </w:r>
      <w:bookmarkStart w:id="14" w:name="Bookmark14"/>
      <w:r>
        <w:rPr>
          <w:rFonts w:cs="Times New Roman" w:ascii="Times New Roman" w:hAnsi="Times New Roman"/>
          <w:sz w:val="24"/>
          <w:szCs w:val="24"/>
          <w:lang w:val="en-US" w:eastAsia="en-US" w:bidi="ar-SA"/>
        </w:rPr>
        <w:t>F</w:t>
      </w:r>
      <w:bookmarkStart w:id="15" w:name="Bookmark15"/>
      <w:r>
        <w:rPr>
          <w:rFonts w:cs="Times New Roman" w:ascii="Times New Roman" w:hAnsi="Times New Roman"/>
          <w:sz w:val="24"/>
          <w:szCs w:val="24"/>
          <w:lang w:val="en-US" w:eastAsia="en-US" w:bidi="ar-SA"/>
        </w:rPr>
        <w:t>aith et al., 2010; Srivastava, Cadotte, Macdonald, Marushia, &amp; Mirotchnick, 2012; Rosauer et al., 2016)</w:t>
      </w:r>
      <w:r>
        <w:rPr/>
      </w:r>
      <w:r>
        <w:rPr/>
        <w:fldChar w:fldCharType="end"/>
      </w:r>
      <w:bookmarkEnd w:id="13"/>
      <w:bookmarkEnd w:id="14"/>
      <w:bookmarkEnd w:id="15"/>
      <w:r>
        <w:rPr>
          <w:rFonts w:cs="Times New Roman" w:ascii="Times New Roman" w:hAnsi="Times New Roman"/>
          <w:sz w:val="24"/>
          <w:szCs w:val="24"/>
          <w:lang w:val="en-US" w:eastAsia="en-US" w:bidi="ar-SA"/>
        </w:rPr>
        <w:t>, factors directly linked to human well being (</w:t>
      </w:r>
      <w:r>
        <w:rPr>
          <w:rFonts w:cs="Times New Roman" w:ascii="Times New Roman" w:hAnsi="Times New Roman"/>
          <w:sz w:val="24"/>
          <w:szCs w:val="24"/>
          <w:highlight w:val="yellow"/>
          <w:lang w:val="en-US" w:eastAsia="en-US" w:bidi="ar-SA"/>
        </w:rPr>
        <w:t>cite</w:t>
      </w:r>
      <w:r>
        <w:rPr>
          <w:rFonts w:cs="Times New Roman" w:ascii="Times New Roman" w:hAnsi="Times New Roman"/>
          <w:sz w:val="24"/>
          <w:szCs w:val="24"/>
          <w:lang w:val="en-US" w:eastAsia="en-US" w:bidi="ar-SA"/>
        </w:rPr>
        <w:t>). Therefore, we must understand how this diversity originates s</w:t>
      </w:r>
      <w:r>
        <w:rPr>
          <w:rFonts w:eastAsia="" w:cs="Times New Roman" w:ascii="Times New Roman" w:hAnsi="Times New Roman" w:eastAsiaTheme="minorEastAsia"/>
          <w:sz w:val="24"/>
          <w:szCs w:val="24"/>
          <w:lang w:val="en-US" w:eastAsia="en-US" w:bidi="ar-SA"/>
        </w:rPr>
        <w:t>o</w:t>
      </w:r>
      <w:r>
        <w:rPr>
          <w:rFonts w:cs="Times New Roman" w:ascii="Times New Roman" w:hAnsi="Times New Roman"/>
          <w:sz w:val="24"/>
          <w:szCs w:val="24"/>
          <w:lang w:val="en-US" w:eastAsia="en-US" w:bidi="ar-SA"/>
        </w:rPr>
        <w:t xml:space="preserve"> we can better </w:t>
      </w:r>
      <w:r>
        <w:rPr>
          <w:rFonts w:eastAsia="" w:cs="Times New Roman" w:ascii="Times New Roman" w:hAnsi="Times New Roman" w:eastAsiaTheme="minorEastAsia"/>
          <w:sz w:val="24"/>
          <w:szCs w:val="24"/>
          <w:lang w:val="en-US" w:eastAsia="en-US" w:bidi="ar-SA"/>
        </w:rPr>
        <w:t>conserve</w:t>
      </w:r>
      <w:r>
        <w:rPr>
          <w:rFonts w:cs="Times New Roman" w:ascii="Times New Roman" w:hAnsi="Times New Roman"/>
          <w:sz w:val="24"/>
          <w:szCs w:val="24"/>
          <w:lang w:val="en-US" w:eastAsia="en-US" w:bidi="ar-SA"/>
        </w:rPr>
        <w:t xml:space="preserve"> the necessary conditions for its maintenance, as well as preserve the evolutionary and biogeographical history contained in species genetic material  </w:t>
      </w:r>
      <w:r>
        <w:fldChar w:fldCharType="begin"/>
      </w:r>
      <w:r>
        <w:rPr/>
        <w:instrText>ADDIN CSL_CITATION {"citationItems":[{"id":"ITEM-1","itemData":{"DOI":"10.1126/science.288.5464.328","ISSN":"00368075","abstract":"The hierarchical nature of phylogenies means that random extinction of species affects a smaller fraction of higher taxa, and so the total amount of evolutionary history lost may be comparatively slight. However, current extinction risk is not phylogenetically random. We show the potentially severe implications of the clumped nature of threat for the loss of biodiversity. An additional 120 avian and mammalian genera are at risk compared with the number predicted under random extinction. We estimate that the prospective extra loss of mammalian evolutionary history alone would be equivalent to losing a monotypic phylum.","author":[{"dropping-particle":"","family":"Purvis","given":"Andy","non-dropping-particle":"","parse-names":false,"suffix":""},{"dropping-particle":"","family":"Agapow","given":"Paul Michael","non-dropping-particle":"","parse-names":false,"suffix":""},{"dropping-particle":"","family":"Gittleman","given":"John L.","non-dropping-particle":"","parse-names":false,"suffix":""},{"dropping-particle":"","family":"Mace","given":"Georgina M.","non-dropping-particle":"","parse-names":false,"suffix":""}],"container-title":"Science","id":"ITEM-1","issued":{"date-parts":[["2000"]]},"title":"Nonrandom extinction and the loss of evolutionary history","type":"article-journal"},"uris":["http://www.mendeley.com/documents/?uuid=170d32b6-54ba-46d4-9b5c-837baf5c2c14"]},{"id":"ITEM-2","itemData":{"DOI":"10.1098/rstb.2011.0058","ISSN":"09628436","abstract":"Phylogenetic diversity (PD) captures the shared ancestry of species, and is increasingly being recognized as a valuable conservation currency. Regionally, PD frequently covaries closely with species richness; however, variation in speciation and extinction rates and/or the biogeographic history of lineages can result in significant deviation. Locally, these differences may be pronounced. Rapid recent speciation or high temporal turnover of lineages can result in low PD but high richness. In contrast, rare dispersal events, for example, between biomes, can elevate PD but have only small impact on richness. To date, environmental predictors of species richness have been well studied but global models explaining variation in PD are lacking. Here, we contrast the global distribution of PD versus species richness for terrestrial mammals. We show that an environmental model of lineage diversification can predict well the discrepancy in the distribution of these two variables in some places, for example, South America and Africa but not others, such as Southeast Asia. When we have information on multiple diversity indices, conservation efforts directed towards maximizing one currency or another (e. g. species richness versus PD) should also consider the underlying processes that have shaped their distributions.","author":[{"dropping-particle":"","family":"Davies Jonathan","given":"T.","non-dropping-particle":"","parse-names":false,"suffix":""},{"dropping-particle":"","family":"Buckley","given":"Lauren B.","non-dropping-particle":"","parse-names":false,"suffix":""}],"container-title":"Philosophical Transactions of the Royal Society B: Biological Sciences","id":"ITEM-2","issued":{"date-parts":[["2011"]]},"title":"Phylogenetic diversity as a window into the evolutionary and biogeographic histories of present-day richness gradients for mammals","type":"article-journal"},"uris":["http://www.mendeley.com/documents/?uuid=7b3e1ef4-26a0-48b8-b387-ffd7036351d7"]}],"mendeley":{"formattedCitation":"(Purvis, Agapow, Gittleman, &amp; Mace, 2000; Davies Jonathan &amp; Buckley, 2011)","plainTextFormattedCitation":"(Purvis, Agapow, Gittleman, &amp; Mace, 2000; Davies Jonathan &amp; Buckley, 2011)","previouslyFormattedCitation":"(Purvis, Agapow, Gittleman, &amp; Mace, 2000; Davies Jonathan &amp; Buckley, 2011)"},"properties":{"noteIndex":0},"schema":"https://github.com/citation-style-language/schema/raw/master/csl-citation.json"}</w:instrText>
      </w:r>
      <w:r>
        <w:rPr/>
        <w:fldChar w:fldCharType="separate"/>
      </w:r>
      <w:bookmarkStart w:id="16" w:name="Bookmark5"/>
      <w:r>
        <w:rPr/>
      </w:r>
      <w:r>
        <w:rPr>
          <w:rFonts w:cs="Times New Roman" w:ascii="Times New Roman" w:hAnsi="Times New Roman"/>
          <w:sz w:val="24"/>
          <w:szCs w:val="24"/>
          <w:lang w:val="en-US" w:eastAsia="en-US" w:bidi="ar-SA"/>
        </w:rPr>
        <w:t>(</w:t>
      </w:r>
      <w:bookmarkStart w:id="17" w:name="Bookmark16"/>
      <w:r>
        <w:rPr>
          <w:rFonts w:cs="Times New Roman" w:ascii="Times New Roman" w:hAnsi="Times New Roman"/>
          <w:sz w:val="24"/>
          <w:szCs w:val="24"/>
          <w:lang w:val="en-US" w:eastAsia="en-US" w:bidi="ar-SA"/>
        </w:rPr>
        <w:t>P</w:t>
      </w:r>
      <w:bookmarkStart w:id="18" w:name="Bookmark17"/>
      <w:r>
        <w:rPr>
          <w:rFonts w:cs="Times New Roman" w:ascii="Times New Roman" w:hAnsi="Times New Roman"/>
          <w:sz w:val="24"/>
          <w:szCs w:val="24"/>
          <w:lang w:val="en-US" w:eastAsia="en-US" w:bidi="ar-SA"/>
        </w:rPr>
        <w:t>urvis, Agapow, Gittleman, &amp; Mace, 2000; Davies Jonathan &amp; Buckley, 2011)</w:t>
      </w:r>
      <w:r>
        <w:rPr/>
      </w:r>
      <w:r>
        <w:rPr/>
        <w:fldChar w:fldCharType="end"/>
      </w:r>
      <w:bookmarkEnd w:id="16"/>
      <w:bookmarkEnd w:id="17"/>
      <w:bookmarkEnd w:id="18"/>
      <w:r>
        <w:rPr>
          <w:rFonts w:cs="Times New Roman" w:ascii="Times New Roman" w:hAnsi="Times New Roman"/>
          <w:sz w:val="24"/>
          <w:szCs w:val="24"/>
          <w:lang w:val="en-US" w:eastAsia="en-US" w:bidi="ar-SA"/>
        </w:rPr>
        <w:t>.</w:t>
      </w:r>
    </w:p>
    <w:p>
      <w:pPr>
        <w:pStyle w:val="Normal"/>
        <w:spacing w:lineRule="auto" w:line="240"/>
        <w:ind w:firstLine="720"/>
        <w:rPr/>
      </w:pPr>
      <w:r>
        <w:rPr>
          <w:rFonts w:cs="Times New Roman" w:ascii="Times New Roman" w:hAnsi="Times New Roman"/>
          <w:sz w:val="24"/>
          <w:szCs w:val="24"/>
          <w:lang w:val="en-US" w:eastAsia="en-US" w:bidi="ar-SA"/>
        </w:rPr>
        <w:t xml:space="preserve">The Cerrado savanna, in central Brazil, is the most diverse savanna in the world, with a very high proportion of its species occurring nowhere else </w:t>
      </w:r>
      <w:r>
        <w:fldChar w:fldCharType="begin"/>
      </w:r>
      <w:r>
        <w:rPr/>
        <w:instrText>ADDIN CSL_CITATION {"citationItems":[{"id":"ITEM-1","itemData":{"author":[{"dropping-particle":"","family":"Oliveira","given":"PS","non-dropping-particle":"","parse-names":false,"suffix":""},{"dropping-particle":"","family":"Marquis","given":"RJ","non-dropping-particle":"","parse-names":false,"suffix":""}],"id":"ITEM-1","issued":{"date-parts":[["2002"]]},"publisher":"Columbia University Press","title":"The cerrados of Brazil: ecology and natural history of a neotropical savanna","type":"book"},"uris":["http://www.mendeley.com/documents/?uuid=4f890408-3509-3f97-b9c7-63006c7013a5"]}],"mendeley":{"formattedCitation":"&lt;sup&gt;1&lt;/sup&gt;","plainTextFormattedCitation":"1","previouslyFormattedCitation":"&lt;sup&gt;1&lt;/sup&gt;"},"properties":{"noteIndex":0},"schema":"https://github.com/citation-style-language/schema/raw/master/csl-citation.json"}</w:instrText>
      </w:r>
      <w:r>
        <w:rPr/>
        <w:fldChar w:fldCharType="separate"/>
      </w:r>
      <w:bookmarkStart w:id="19" w:name="Bookmark7"/>
      <w:r>
        <w:rPr/>
      </w:r>
      <w:r>
        <w:rPr/>
      </w:r>
      <w:r>
        <w:rPr/>
        <w:fldChar w:fldCharType="end"/>
      </w:r>
      <w:bookmarkStart w:id="20" w:name="__UnoMark__13565_526319981"/>
      <w:bookmarkStart w:id="21" w:name="Bookmark121"/>
      <w:bookmarkStart w:id="22" w:name="Bookmark18"/>
      <w:bookmarkEnd w:id="19"/>
      <w:bookmarkEnd w:id="21"/>
      <w:bookmarkEnd w:id="22"/>
      <w:r>
        <w:rPr>
          <w:rFonts w:ascii="Times New Roman" w:hAnsi="Times New Roman"/>
          <w:position w:val="0"/>
          <w:sz w:val="24"/>
          <w:sz w:val="24"/>
          <w:vertAlign w:val="baseline"/>
          <w:lang w:val="en-US" w:eastAsia="en-US" w:bidi="ar-SA"/>
        </w:rPr>
        <w:t>(Oliveira and Marquis 2002)</w:t>
      </w:r>
      <w:bookmarkEnd w:id="20"/>
      <w:r>
        <w:rPr>
          <w:rFonts w:ascii="Times New Roman" w:hAnsi="Times New Roman"/>
          <w:lang w:val="en-US" w:eastAsia="en-US" w:bidi="ar-SA"/>
        </w:rPr>
        <w:t>⁠</w:t>
      </w:r>
      <w:r>
        <w:rPr>
          <w:rFonts w:cs="Times New Roman" w:ascii="Times New Roman" w:hAnsi="Times New Roman"/>
          <w:sz w:val="24"/>
          <w:szCs w:val="24"/>
          <w:lang w:val="en-US" w:eastAsia="en-US" w:bidi="ar-SA"/>
        </w:rPr>
        <w:t xml:space="preserve">. This diversity is threatened not only by fires, but by deforestation used to make way for pastures and plantations </w:t>
      </w:r>
      <w:bookmarkStart w:id="23" w:name="__UnoMark__13569_526319981"/>
      <w:r>
        <w:rPr>
          <w:rFonts w:cs="Times New Roman" w:ascii="Times New Roman" w:hAnsi="Times New Roman"/>
          <w:position w:val="0"/>
          <w:sz w:val="24"/>
          <w:sz w:val="24"/>
          <w:szCs w:val="24"/>
          <w:vertAlign w:val="baseline"/>
          <w:lang w:val="en-US" w:eastAsia="en-US" w:bidi="ar-SA"/>
        </w:rPr>
        <w:t>(Ratter et al. 1997)</w:t>
      </w:r>
      <w:bookmarkEnd w:id="23"/>
      <w:r>
        <w:rPr>
          <w:rFonts w:cs="Times New Roman" w:ascii="Times New Roman" w:hAnsi="Times New Roman"/>
          <w:sz w:val="24"/>
          <w:szCs w:val="24"/>
          <w:lang w:val="en-US" w:eastAsia="en-US" w:bidi="ar-SA"/>
        </w:rPr>
        <w:t>⁠, and climate change, which has been linked to population declines and species extirpations all around the globe</w:t>
      </w:r>
      <w:r>
        <w:rPr>
          <w:rFonts w:ascii="Times New Roman" w:hAnsi="Times New Roman"/>
          <w:lang w:val="en-US" w:eastAsia="en-US" w:bidi="ar-SA"/>
        </w:rPr>
        <w:t xml:space="preserve"> </w:t>
      </w:r>
      <w:bookmarkStart w:id="24" w:name="Bookmark131"/>
      <w:bookmarkStart w:id="25" w:name="__UnoMark__13573_526319981"/>
      <w:r>
        <w:rPr>
          <w:rFonts w:cs="Times New Roman" w:ascii="Times New Roman" w:hAnsi="Times New Roman"/>
          <w:position w:val="0"/>
          <w:sz w:val="24"/>
          <w:sz w:val="24"/>
          <w:szCs w:val="24"/>
          <w:vertAlign w:val="baseline"/>
          <w:lang w:val="en-US" w:eastAsia="en-US" w:bidi="ar-SA"/>
        </w:rPr>
        <w:t>(Bellard et al. 2012)</w:t>
      </w:r>
      <w:bookmarkEnd w:id="24"/>
      <w:bookmarkEnd w:id="25"/>
      <w:r>
        <w:rPr>
          <w:rFonts w:ascii="Times New Roman" w:hAnsi="Times New Roman"/>
          <w:lang w:val="en-US" w:eastAsia="en-US" w:bidi="ar-SA"/>
        </w:rPr>
        <w:t>⁠</w:t>
      </w:r>
      <w:r>
        <w:rPr>
          <w:rFonts w:cs="Times New Roman" w:ascii="Times New Roman" w:hAnsi="Times New Roman"/>
          <w:sz w:val="24"/>
          <w:szCs w:val="24"/>
          <w:lang w:val="en-US" w:eastAsia="en-US" w:bidi="ar-SA"/>
        </w:rPr>
        <w:t xml:space="preserve">. A large percentage of South American biodiversity originated during the Quaternary period (from 2.58 million years ago to the present day), a period with intense climatic changes, which deeply affected vegetation dynamics and species diversification in the continent </w:t>
      </w:r>
      <w:bookmarkStart w:id="26" w:name="__UnoMark__13577_526319981"/>
      <w:r>
        <w:rPr>
          <w:rFonts w:cs="Times New Roman" w:ascii="Times New Roman" w:hAnsi="Times New Roman"/>
          <w:sz w:val="24"/>
          <w:szCs w:val="24"/>
          <w:lang w:val="en-US" w:eastAsia="en-US" w:bidi="ar-SA"/>
        </w:rPr>
        <w:t>(Mayle 2004; Carnaval et al. 2009; Werneck 2011; Collevatti et al. 2012; Werneck et al. 2012; Ledo and Colli 2017; Costa et al. 2018)</w:t>
      </w:r>
      <w:bookmarkEnd w:id="26"/>
      <w:r>
        <w:rPr>
          <w:rFonts w:cs="Times New Roman" w:ascii="Times New Roman" w:hAnsi="Times New Roman"/>
          <w:position w:val="0"/>
          <w:sz w:val="24"/>
          <w:sz w:val="24"/>
          <w:szCs w:val="24"/>
          <w:vertAlign w:val="baseline"/>
          <w:lang w:val="en-US" w:eastAsia="en-US" w:bidi="ar-SA"/>
        </w:rPr>
        <w:t>⁠</w:t>
      </w:r>
      <w:r>
        <w:rPr>
          <w:rFonts w:cs="Times New Roman" w:ascii="Times New Roman" w:hAnsi="Times New Roman"/>
          <w:sz w:val="24"/>
          <w:szCs w:val="24"/>
          <w:lang w:val="en-US" w:eastAsia="en-US" w:bidi="ar-SA"/>
        </w:rPr>
        <w:t>⁠</w:t>
      </w:r>
      <w:bookmarkStart w:id="27" w:name="Bookmark141"/>
      <w:bookmarkEnd w:id="27"/>
      <w:r>
        <w:rPr>
          <w:rFonts w:cs="Times New Roman" w:ascii="Times New Roman" w:hAnsi="Times New Roman"/>
          <w:sz w:val="24"/>
          <w:szCs w:val="24"/>
          <w:lang w:val="en-US" w:eastAsia="en-US" w:bidi="ar-SA"/>
        </w:rPr>
        <w:t xml:space="preserve"> (</w:t>
      </w:r>
      <w:r>
        <w:rPr>
          <w:rFonts w:eastAsia="" w:cs="Times New Roman" w:ascii="Times New Roman" w:hAnsi="Times New Roman" w:eastAsiaTheme="minorEastAsia"/>
          <w:color w:val="auto"/>
          <w:kern w:val="0"/>
          <w:sz w:val="24"/>
          <w:szCs w:val="24"/>
          <w:lang w:val="en-US" w:eastAsia="en-US" w:bidi="ar-SA"/>
        </w:rPr>
        <w:t>but</w:t>
      </w:r>
      <w:r>
        <w:rPr>
          <w:rFonts w:cs="Times New Roman" w:ascii="Times New Roman" w:hAnsi="Times New Roman"/>
          <w:sz w:val="24"/>
          <w:szCs w:val="24"/>
          <w:lang w:val="en-US" w:eastAsia="en-US" w:bidi="ar-SA"/>
        </w:rPr>
        <w:t xml:space="preserve"> </w:t>
      </w:r>
      <w:r>
        <w:rPr>
          <w:rFonts w:eastAsia="" w:cs="Times New Roman" w:ascii="Times New Roman" w:hAnsi="Times New Roman" w:eastAsiaTheme="minorEastAsia"/>
          <w:color w:val="auto"/>
          <w:kern w:val="0"/>
          <w:sz w:val="24"/>
          <w:szCs w:val="24"/>
          <w:lang w:val="en-US" w:eastAsia="en-US" w:bidi="ar-SA"/>
        </w:rPr>
        <w:t xml:space="preserve">see </w:t>
      </w:r>
      <w:bookmarkStart w:id="28" w:name="Bookmark8111"/>
      <w:bookmarkStart w:id="29" w:name="__UnoMark__13581_526319981"/>
      <w:r>
        <w:rPr>
          <w:rFonts w:eastAsia="" w:cs="Times New Roman" w:ascii="Times New Roman" w:hAnsi="Times New Roman" w:eastAsiaTheme="minorEastAsia"/>
          <w:color w:val="auto"/>
          <w:kern w:val="0"/>
          <w:position w:val="0"/>
          <w:sz w:val="24"/>
          <w:sz w:val="24"/>
          <w:szCs w:val="24"/>
          <w:vertAlign w:val="baseline"/>
          <w:lang w:val="en-US" w:eastAsia="en-US" w:bidi="ar-SA"/>
        </w:rPr>
        <w:t>Melo et al. 2016</w:t>
      </w:r>
      <w:bookmarkEnd w:id="28"/>
      <w:bookmarkEnd w:id="29"/>
      <w:r>
        <w:rPr>
          <w:rFonts w:cs="Times New Roman" w:ascii="Times New Roman" w:hAnsi="Times New Roman"/>
          <w:sz w:val="24"/>
          <w:szCs w:val="24"/>
          <w:lang w:val="en-US" w:eastAsia="en-US" w:bidi="ar-SA"/>
        </w:rPr>
        <w:t>). Cycles of expansion and contraction of forested areas isolated enclaves of open vegetation and the species associated with those</w:t>
      </w:r>
      <w:r>
        <w:rPr>
          <w:rFonts w:ascii="Times New Roman" w:hAnsi="Times New Roman"/>
          <w:lang w:val="en-US" w:eastAsia="en-US" w:bidi="ar-SA"/>
        </w:rPr>
        <w:t xml:space="preserve"> </w:t>
      </w:r>
      <w:bookmarkStart w:id="30" w:name="__UnoMark__13585_526319981"/>
      <w:r>
        <w:rPr>
          <w:rFonts w:ascii="Times New Roman" w:hAnsi="Times New Roman"/>
          <w:position w:val="0"/>
          <w:sz w:val="24"/>
          <w:sz w:val="24"/>
          <w:vertAlign w:val="baseline"/>
          <w:lang w:val="en-US" w:eastAsia="en-US" w:bidi="ar-SA"/>
        </w:rPr>
        <w:t>(Van der Hammen 1974; Absy and Hammen 1976; Hammen and Absy 1994; Mayle 2004)</w:t>
      </w:r>
      <w:bookmarkEnd w:id="30"/>
      <w:r>
        <w:rPr>
          <w:rFonts w:ascii="Times New Roman" w:hAnsi="Times New Roman"/>
          <w:lang w:val="en-US" w:eastAsia="en-US" w:bidi="ar-SA"/>
        </w:rPr>
        <w:t>⁠</w:t>
      </w:r>
      <w:bookmarkStart w:id="31" w:name="Bookmark151"/>
      <w:bookmarkEnd w:id="31"/>
      <w:r>
        <w:rPr>
          <w:rFonts w:cs="Times New Roman" w:ascii="Times New Roman" w:hAnsi="Times New Roman"/>
          <w:sz w:val="24"/>
          <w:szCs w:val="24"/>
          <w:lang w:val="en-US" w:eastAsia="en-US" w:bidi="ar-SA"/>
        </w:rPr>
        <w:t>. This isolation might have led to local adaptations which influenced their current genetic diversity. Current climate change is happening much more rapidly, possibly leading to great loss of biodiversity</w:t>
      </w:r>
      <w:r>
        <w:fldChar w:fldCharType="begin"/>
      </w:r>
      <w:r>
        <w:rPr/>
        <w:instrText>ADDIN CSL_CITATION {"citationItems":[{"id":"ITEM-1","itemData":{"DOI":"10.1126/science.1184695","ISBN":"0036-8075","ISSN":"0036-8075","PMID":"20466932","abstract":"It is predicted that climate change will cause species extinctions and distributional shifts in coming decades, but data to validate these predictions are relatively scarce. Here, we compare recent and historical surveys for 48 Mexican lizard species at 200 sites. Since 1975, 12% of local populations have gone extinct. We verified physiological models of extinction risk with observed local extinctions and extended projections worldwide. Since 1975, we estimate that 4% of local populations have gone extinct worldwide, but by 2080 local extinctions are projected to reach 39% worldwide, and species extinctions may reach 20%. Global extinction projections were validated with local extinctions observed from 1975 to 2009 for regional biotas on four other continents, suggesting that lizards have already crossed a threshold for extinctions caused by climate change.","author":[{"dropping-particle":"","family":"Sinervo","given":"Barry","non-dropping-particle":"","parse-names":false,"suffix":""},{"dropping-particle":"","family":"Mendez-De-La-Cruz","given":"F.","non-dropping-particle":"","parse-names":false,"suffix":""},{"dropping-particle":"","family":"Miles","given":"Donald B.","non-dropping-particle":"","parse-names":false,"suffix":""},{"dropping-particle":"","family":"Heulin","given":"Benoit","non-dropping-particle":"","parse-names":false,"suffix":""},{"dropping-particle":"","family":"Bastiaans","given":"Elizabeth","non-dropping-particle":"","parse-names":false,"suffix":""},{"dropping-particle":"","family":"Cruz","given":"Maricela Villagrán-Santa","non-dropping-particle":"","parse-names":false,"suffix":""},{"dropping-particle":"","family":"Lara-Resendiz","given":"Rafael","non-dropping-particle":"","parse-names":false,"suffix":""},{"dropping-particle":"","family":"Martínez-Méndez","given":"Norberto","non-dropping-particle":"","parse-names":false,"suffix":""},{"dropping-particle":"","family":"Calderón-Espinosa","given":"Martha Lucía","non-dropping-particle":"","parse-names":false,"suffix":""},{"dropping-particle":"","family":"Meza-Lázaro","given":"Rubi Nelsi","non-dropping-particle":"","parse-names":false,"suffix":""},{"dropping-particle":"","family":"Gadsden","given":"Héctor","non-dropping-particle":"","parse-names":false,"suffix":""},{"dropping-particle":"","family":"Avila","given":"Luciano Javier","non-dropping-particle":"","parse-names":false,"suffix":""},{"dropping-particle":"","family":"Morando","given":"Mariana","non-dropping-particle":"","parse-names":false,"suffix":""},{"dropping-particle":"la","family":"Riva","given":"Ignacio J. De","non-dropping-particle":"","parse-names":false,"suffix":""},{"dropping-particle":"","family":"Sepulveda","given":"Pedro Victoriano","non-dropping-particle":"","parse-names":false,"suffix":""},{"dropping-particle":"","family":"Rocha","given":"Carlos Frederico Duarte","non-dropping-particle":"","parse-names":false,"suffix":""},{"dropping-particle":"","family":"Ibargüengoytía","given":"Nora","non-dropping-particle":"","parse-names":false,"suffix":""},{"dropping-particle":"","family":"Puntriano","given":"César Aguilar","non-dropping-particle":"","parse-names":false,"suffix":""},{"dropping-particle":"","family":"Massot","given":"Manuel","non-dropping-particle":"","parse-names":false,"suffix":""},{"dropping-particle":"","family":"Lepetz","given":"Virginie","non-dropping-particle":"","parse-names":false,"suffix":""},{"dropping-particle":"","family":"Oksanen","given":"Tuula A.","non-dropping-particle":"","parse-names":false,"suffix":""},{"dropping-particle":"","family":"Chapple","given":"David G.","non-dropping-particle":"","parse-names":false,"suffix":""},{"dropping-particle":"","family":"Bauer","given":"Aaron M.","non-dropping-particle":"","parse-names":false,"suffix":""},{"dropping-particle":"","family":"Branch","given":"William R.","non-dropping-particle":"","parse-names":false,"suffix":""},{"dropping-particle":"","family":"Clobert","given":"Jean","non-dropping-particle":"","parse-names":false,"suffix":""},{"dropping-particle":"","family":"Sites","given":"Jack W.","non-dropping-particle":"","parse-names":false,"suffix":""},{"dropping-particle":"","family":"Villagran-Santa Cruz","given":"M.","non-dropping-particle":"","parse-names":false,"suffix":""},{"dropping-particle":"","family":"Lara-Resendiz","given":"Rafael","non-dropping-particle":"","parse-names":false,"suffix":""},{"dropping-particle":"","family":"Martinez-Mendez","given":"N.","non-dropping-particle":"","parse-names":false,"suffix":""},{"dropping-particle":"","family":"Calderon-Espinosa","given":"M. L.","non-dropping-particle":"","parse-names":false,"suffix":""},{"dropping-particle":"","family":"Meza-Lazaro","given":"R. N.","non-dropping-particle":"","parse-names":false,"suffix":""},{"dropping-particle":"","family":"Gadsden","given":"Héctor","non-dropping-particle":"","parse-names":false,"suffix":""},{"dropping-particle":"","family":"Avila","given":"Luciano Javier","non-dropping-particle":"","parse-names":false,"suffix":""},{"dropping-particle":"","family":"Morando","given":"Mariana","non-dropping-particle":"","parse-names":false,"suffix":""},{"dropping-particle":"","family":"la Riva","given":"Ignacio J.","non-dropping-particle":"De","parse-names":false,"suffix":""},{"dropping-particle":"","family":"Sepulveda","given":"Pedro Victoriano","non-dropping-particle":"","parse-names":false,"suffix":""},{"dropping-particle":"","family":"Rocha","given":"Carlos Frederico Duarte","non-dropping-particle":"","parse-names":false,"suffix":""},{"dropping-particle":"","family":"Ibarguengoytia","given":"N.","non-dropping-particle":"","parse-names":false,"suffix":""},{"dropping-particle":"","family":"Puntriano","given":"César Aguilar","non-dropping-particle":"","parse-names":false,"suffix":""},{"dropping-particle":"","family":"Massot","given":"Manuel","non-dropping-particle":"","parse-names":false,"suffix":""},{"dropping-particle":"","family":"Lepetz","given":"Virginie","non-dropping-particle":"","parse-names":false,"suffix":""},{"dropping-particle":"","family":"Oksanen","given":"Tuula A.","non-dropping-particle":"","parse-names":false,"suffix":""},{"dropping-particle":"","family":"Chapple","given":"David G.","non-dropping-particle":"","parse-names":false,"suffix":""},{"dropping-particle":"","family":"Bauer","given":"Aaron M.","non-dropping-particle":"","parse-names":false,"suffix":""},{"dropping-particle":"","family":"Branch","given":"William R.","non-dropping-particle":"","parse-names":false,"suffix":""},{"dropping-particle":"","family":"Clobert","given":"Jean","non-dropping-particle":"","parse-names":false,"suffix":""},{"dropping-particle":"","family":"Sites","given":"Jack W.","non-dropping-particle":"","parse-names":false,"suffix":""},{"dropping-particle":"","family":"Méndez-de-la-Cruz","given":"Fausto","non-dropping-particle":"","parse-names":false,"suffix":""},{"dropping-particle":"","family":"Miles","given":"Donald B.","non-dropping-particle":"","parse-names":false,"suffix":""},{"dropping-particle":"","family":"Heulin","given":"Benoit","non-dropping-particle":"","parse-names":false,"suffix":""},{"dropping-particle":"","family":"Bastiaans","given":"Elizabeth","non-dropping-particle":"","parse-names":false,"suffix":""},{"dropping-particle":"","family":"Villagrán-Santa Cruz","given":"Maricela","non-dropping-particle":"","parse-names":false,"suffix":""},{"dropping-particle":"","family":"Lara-Resendiz","given":"Rafael","non-dropping-particle":"","parse-names":false,"suffix":""},{"dropping-particle":"","family":"Martínez-Méndez","given":"Norberto","non-dropping-particle":"","parse-names":false,"suffix":""},{"dropping-particle":"","family":"Calderón-Espinosa","given":"Martha Lucía","non-dropping-particle":"","parse-names":false,"suffix":""},{"dropping-particle":"","family":"Meza-Lázaro","given":"Rubi Nelsi","non-dropping-particle":"","parse-names":false,"suffix":""},{"dropping-particle":"","family":"Gadsden","given":"Héctor","non-dropping-particle":"","parse-names":false,"suffix":""},{"dropping-particle":"","family":"Avila","given":"Luciano Javier","non-dropping-particle":"","parse-names":false,"suffix":""},{"dropping-particle":"","family":"Morando","given":"Mariana","non-dropping-particle":"","parse-names":false,"suffix":""},{"dropping-particle":"","family":"la Riva","given":"Ignacio J.","non-dropping-particle":"De","parse-names":false,"suffix":""},{"dropping-particle":"","family":"Victoriano Sepulveda","given":"Pedro","non-dropping-particle":"","parse-names":false,"suffix":""},{"dropping-particle":"","family":"Rocha","given":"Carlos Frederico Duarte","non-dropping-particle":"","parse-names":false,"suffix":""},{"dropping-particle":"","family":"Ibargüengoytía","given":"Nora","non-dropping-particle":"","parse-names":false,"suffix":""},{"dropping-particle":"","family":"Aguilar Puntriano","given":"César","non-dropping-particle":"","parse-names":false,"suffix":""},{"dropping-particle":"","family":"Massot","given":"Manuel","non-dropping-particle":"","parse-names":false,"suffix":""},{"dropping-particle":"","family":"Lepetz","given":"Virginie","non-dropping-particle":"","parse-names":false,"suffix":""},{"dropping-particle":"","family":"Oksanen","given":"Tuula A.","non-dropping-particle":"","parse-names":false,"suffix":""},{"dropping-particle":"","family":"Chapple","given":"David G.","non-dropping-particle":"","parse-names":false,"suffix":""},{"dropping-particle":"","family":"Bauer","given":"Aaron M.","non-dropping-particle":"","parse-names":false,"suffix":""},{"dropping-particle":"","family":"Branch","given":"William R.","non-dropping-particle":"","parse-names":false,"suffix":""},{"dropping-particle":"","family":"Clobert","given":"Jean","non-dropping-particle":"","parse-names":false,"suffix":""},{"dropping-particle":"","family":"Sites","given":"Jack W.","non-dropping-particle":"","parse-names":false,"suffix":""}],"container-title":"Science","id":"ITEM-1","issue":"5980","issued":{"date-parts":[["2010"]]},"page":"894-899","title":"Erosion of lizard diversity by climate change and altered thermal niches","type":"article-journal","volume":"328"},"uris":["http://www.mendeley.com/documents/?uuid=cef36c11-f9b4-4fb5-9ff5-c142521ad35c"]}],"mendeley":{"formattedCitation":"&lt;sup&gt;7&lt;/sup&gt;","plainTextFormattedCitation":"7","previouslyFormattedCitation":"&lt;sup&gt;7&lt;/sup&gt;"},"properties":{"noteIndex":0},"schema":"https://github.com/citation-style-language/schema/raw/master/csl-citation.json"}</w:instrText>
      </w:r>
      <w:r>
        <w:rPr/>
        <w:fldChar w:fldCharType="separate"/>
      </w:r>
      <w:bookmarkStart w:id="32" w:name="Bookmark8"/>
      <w:r>
        <w:rPr/>
      </w:r>
      <w:r>
        <w:rPr>
          <w:rFonts w:ascii="Times New Roman" w:hAnsi="Times New Roman"/>
          <w:lang w:val="en-US" w:eastAsia="en-US" w:bidi="ar-SA"/>
        </w:rPr>
        <w:t xml:space="preserve"> </w:t>
      </w:r>
      <w:bookmarkStart w:id="33" w:name="Bookmark23"/>
      <w:r>
        <w:rPr>
          <w:rFonts w:ascii="Times New Roman" w:hAnsi="Times New Roman"/>
          <w:position w:val="0"/>
          <w:sz w:val="24"/>
          <w:sz w:val="24"/>
          <w:vertAlign w:val="baseline"/>
          <w:lang w:val="en-US" w:eastAsia="en-US" w:bidi="ar-SA"/>
        </w:rPr>
        <w:t>(</w:t>
      </w:r>
      <w:bookmarkStart w:id="34" w:name="__UnoMark__13589_526319981"/>
      <w:r>
        <w:rPr>
          <w:rFonts w:ascii="Times New Roman" w:hAnsi="Times New Roman"/>
          <w:position w:val="0"/>
          <w:sz w:val="24"/>
          <w:sz w:val="24"/>
          <w:vertAlign w:val="baseline"/>
          <w:lang w:val="en-US" w:eastAsia="en-US" w:bidi="ar-SA"/>
        </w:rPr>
        <w:t>Sinervo et al. 2010)</w:t>
      </w:r>
      <w:r>
        <w:rPr>
          <w:rFonts w:cs="Times New Roman" w:ascii="Times New Roman" w:hAnsi="Times New Roman"/>
          <w:sz w:val="24"/>
          <w:szCs w:val="24"/>
          <w:vertAlign w:val="superscript"/>
          <w:lang w:val="en-US" w:eastAsia="en-US" w:bidi="ar-SA"/>
        </w:rPr>
        <w:t>⁠</w:t>
      </w:r>
      <w:r>
        <w:rPr/>
      </w:r>
      <w:r>
        <w:rPr/>
        <w:fldChar w:fldCharType="end"/>
      </w:r>
      <w:bookmarkStart w:id="35" w:name="Bookmark161"/>
      <w:bookmarkEnd w:id="32"/>
      <w:bookmarkEnd w:id="33"/>
      <w:bookmarkEnd w:id="34"/>
      <w:bookmarkEnd w:id="35"/>
      <w:r>
        <w:rPr>
          <w:rFonts w:cs="Times New Roman" w:ascii="Times New Roman" w:hAnsi="Times New Roman"/>
          <w:sz w:val="24"/>
          <w:szCs w:val="24"/>
          <w:lang w:val="en-US" w:eastAsia="en-US" w:bidi="ar-SA"/>
        </w:rPr>
        <w:t xml:space="preserve">. </w:t>
      </w:r>
      <w:r>
        <w:rPr>
          <w:rFonts w:cs="Times New Roman" w:ascii="Times New Roman" w:hAnsi="Times New Roman"/>
          <w:sz w:val="24"/>
          <w:szCs w:val="24"/>
          <w:highlight w:val="yellow"/>
          <w:lang w:val="en-US" w:eastAsia="en-US" w:bidi="ar-SA"/>
        </w:rPr>
        <w:t>Are enclaves stable (Trabalho da Fernanda e da Marcella)?</w:t>
      </w:r>
    </w:p>
    <w:p>
      <w:pPr>
        <w:pStyle w:val="Normal"/>
        <w:spacing w:lineRule="auto" w:line="240"/>
        <w:ind w:firstLine="720"/>
        <w:jc w:val="both"/>
        <w:rPr/>
      </w:pPr>
      <w:r>
        <w:rPr>
          <w:rFonts w:cs="Times New Roman" w:ascii="Times New Roman" w:hAnsi="Times New Roman"/>
          <w:sz w:val="24"/>
          <w:szCs w:val="24"/>
          <w:lang w:val="en-US" w:eastAsia="en-US" w:bidi="ar-SA"/>
        </w:rPr>
        <w:t xml:space="preserve">Species and populations respond differently to temperature changes depending on their thermal tolerance, that is, in which temperature ranges they are better able to perform activities important for their survival and reproduction </w:t>
      </w:r>
      <w:bookmarkStart w:id="36" w:name="__UnoMark__13593_526319981"/>
      <w:r>
        <w:rPr>
          <w:rFonts w:cs="Times New Roman" w:ascii="Times New Roman" w:hAnsi="Times New Roman"/>
          <w:position w:val="0"/>
          <w:sz w:val="24"/>
          <w:sz w:val="24"/>
          <w:szCs w:val="24"/>
          <w:vertAlign w:val="baseline"/>
          <w:lang w:val="en-US" w:eastAsia="en-US" w:bidi="ar-SA"/>
        </w:rPr>
        <w:t>(Porter et al. 1973)</w:t>
      </w:r>
      <w:bookmarkEnd w:id="36"/>
      <w:r>
        <w:rPr>
          <w:rFonts w:cs="Times New Roman" w:ascii="Times New Roman" w:hAnsi="Times New Roman"/>
          <w:sz w:val="24"/>
          <w:szCs w:val="24"/>
          <w:lang w:val="en-US" w:eastAsia="en-US" w:bidi="ar-SA"/>
        </w:rPr>
        <w:t>⁠</w:t>
      </w:r>
      <w:bookmarkStart w:id="37" w:name="Bookmark171"/>
      <w:bookmarkEnd w:id="37"/>
      <w:r>
        <w:rPr>
          <w:rFonts w:cs="Times New Roman" w:ascii="Times New Roman" w:hAnsi="Times New Roman"/>
          <w:sz w:val="24"/>
          <w:szCs w:val="24"/>
          <w:lang w:val="en-US" w:eastAsia="en-US" w:bidi="ar-SA"/>
        </w:rPr>
        <w:t xml:space="preserve">. Populations experiencing thermal conditions inside their ideal ranges will have higher reproductive rates </w:t>
      </w:r>
      <w:bookmarkStart w:id="38" w:name="__UnoMark__13597_526319981"/>
      <w:r>
        <w:rPr>
          <w:rFonts w:cs="Times New Roman" w:ascii="Times New Roman" w:hAnsi="Times New Roman"/>
          <w:position w:val="0"/>
          <w:sz w:val="24"/>
          <w:sz w:val="24"/>
          <w:szCs w:val="24"/>
          <w:vertAlign w:val="baseline"/>
          <w:lang w:val="en-US" w:eastAsia="en-US" w:bidi="ar-SA"/>
        </w:rPr>
        <w:t>(Adolph and Porter 1993)</w:t>
      </w:r>
      <w:bookmarkEnd w:id="38"/>
      <w:r>
        <w:rPr>
          <w:rFonts w:ascii="Times New Roman" w:hAnsi="Times New Roman"/>
          <w:lang w:val="en-US" w:eastAsia="en-US" w:bidi="ar-SA"/>
        </w:rPr>
        <w:t>⁠</w:t>
      </w:r>
      <w:bookmarkStart w:id="39" w:name="Bookmark181"/>
      <w:bookmarkEnd w:id="39"/>
      <w:r>
        <w:rPr>
          <w:rFonts w:cs="Times New Roman" w:ascii="Times New Roman" w:hAnsi="Times New Roman"/>
          <w:sz w:val="24"/>
          <w:szCs w:val="24"/>
          <w:lang w:val="en-US" w:eastAsia="en-US" w:bidi="ar-SA"/>
        </w:rPr>
        <w:t xml:space="preserve">, which leads to increased genetic diversity </w:t>
      </w:r>
      <w:bookmarkStart w:id="40" w:name="__UnoMark__13601_526319981"/>
      <w:r>
        <w:rPr>
          <w:rFonts w:cs="Times New Roman" w:ascii="Times New Roman" w:hAnsi="Times New Roman"/>
          <w:position w:val="0"/>
          <w:sz w:val="24"/>
          <w:sz w:val="24"/>
          <w:szCs w:val="24"/>
          <w:vertAlign w:val="baseline"/>
          <w:lang w:val="en-US" w:eastAsia="en-US" w:bidi="ar-SA"/>
        </w:rPr>
        <w:t>(Zamudio et al. 2016)</w:t>
      </w:r>
      <w:bookmarkEnd w:id="40"/>
      <w:r>
        <w:rPr>
          <w:rFonts w:cs="Times New Roman" w:ascii="Times New Roman" w:hAnsi="Times New Roman"/>
          <w:sz w:val="24"/>
          <w:szCs w:val="24"/>
          <w:lang w:val="en-US" w:eastAsia="en-US" w:bidi="ar-SA"/>
        </w:rPr>
        <w:t>⁠</w:t>
      </w:r>
      <w:r>
        <w:fldChar w:fldCharType="begin"/>
      </w:r>
      <w:r>
        <w:rPr/>
        <w:instrText>ADDIN CSL_CITATION {"citationItems":[{"id":"ITEM-1","itemData":{"DOI":"10.1073/pnas.1602237113","ISSN":"0027-8424","abstract":"Almost 30 y ago, the field of intraspecific phylogeography laid the foundation for spatially explicit and genealogically informed studies of population divergence. With new methods and markers, the focus in phylogeography shifted to previously unrecognized geographic genetic variation, thus reducing the attention paid to phenotypic variation in those same diverging lineages. Although phenotypic differences among lineages once provided the main data for studies of evolutionary change, the mechanisms shaping phenotypic differentiation and their integration with intraspecific genetic structure have been underexplored in phylogeographic studies. However, phenotypes are targets of selection and play important roles in species performance, recognition, and diversification. Here, we focus on three questions. First, how can phenotypes elucidate mechanisms underlying concordant or idiosyncratic responses of vertebrate species evolving in shared landscapes? Second, what mechanisms underlie the concordance or discordance of phenotypic and phylogeographic differentiation? Third, how can phylogeography contribute to our understanding of functional phenotypic evolution? We demonstrate that the integration of phenotypic data extends the reach of phylogeography to explain the origin and maintenance of biodiversity. Finally, we stress the importance of natural history collections as sources of high-quality phenotypic data that span temporal and spatial axes.","author":[{"dropping-particle":"","family":"Zamudio","given":"Kelly R.","non-dropping-particle":"","parse-names":false,"suffix":""},{"dropping-particle":"","family":"Bell","given":"Rayna C.","non-dropping-particle":"","parse-names":false,"suffix":""},{"dropping-particle":"","family":"Mason","given":"Nicholas A.","non-dropping-particle":"","parse-names":false,"suffix":""}],"container-title":"Proceedings of the National Academy of Sciences","id":"ITEM-1","issue":"29","issued":{"date-parts":[["2016"]]},"page":"8041-8048","title":"Phenotypes in phylogeography: Species’ traits, environmental variation, and vertebrate diversification","type":"article-journal","volume":"113"},"uris":["http://www.mendeley.com/documents/?uuid=8d6a2dd9-226f-4928-b253-2d7254c14117"]}],"mendeley":{"formattedCitation":"&lt;sup&gt;10&lt;/sup&gt;","plainTextFormattedCitation":"10","previouslyFormattedCitation":"&lt;sup&gt;10&lt;/sup&gt;"},"properties":{"noteIndex":0},"schema":"https://github.com/citation-style-language/schema/raw/master/csl-citation.json"}</w:instrText>
      </w:r>
      <w:r>
        <w:rPr/>
        <w:fldChar w:fldCharType="separate"/>
      </w:r>
      <w:bookmarkStart w:id="41" w:name="Bookmark9"/>
      <w:r>
        <w:rPr/>
      </w:r>
      <w:r>
        <w:rPr/>
      </w:r>
      <w:r>
        <w:rPr/>
        <w:fldChar w:fldCharType="end"/>
      </w:r>
      <w:bookmarkStart w:id="42" w:name="Bookmark191"/>
      <w:bookmarkStart w:id="43" w:name="Bookmark26"/>
      <w:bookmarkEnd w:id="41"/>
      <w:bookmarkEnd w:id="42"/>
      <w:bookmarkEnd w:id="43"/>
      <w:r>
        <w:rPr>
          <w:rFonts w:cs="Times New Roman" w:ascii="Times New Roman" w:hAnsi="Times New Roman"/>
          <w:sz w:val="24"/>
          <w:szCs w:val="24"/>
          <w:lang w:val="en-US" w:eastAsia="en-US" w:bidi="ar-SA"/>
        </w:rPr>
        <w:t>. That is especially evident in animals whose metabolism is very influenced by environmental temperatures, such as reptiles and insects. This makes those animals excellent models to study the subject and identify patterns that can be tested in other kinds of organisms.</w:t>
      </w:r>
    </w:p>
    <w:p>
      <w:pPr>
        <w:pStyle w:val="Normal"/>
        <w:spacing w:lineRule="auto" w:line="240"/>
        <w:ind w:firstLine="720"/>
        <w:jc w:val="both"/>
        <w:rPr>
          <w:rFonts w:ascii="Times" w:hAnsi="Times" w:cs="Times New Roman"/>
        </w:rPr>
      </w:pPr>
      <w:r>
        <w:rPr>
          <w:rFonts w:cs="Times New Roman" w:ascii="Times New Roman" w:hAnsi="Times New Roman"/>
          <w:sz w:val="24"/>
          <w:szCs w:val="24"/>
          <w:lang w:val="en-US" w:eastAsia="en-US" w:bidi="ar-SA"/>
        </w:rPr>
        <w:t>My goal is to investigate if the genetic diversity of lizard populations is determined by the interaction of their thermal physiology with temperatures they experienced during their evolutionary history. My hypothesis is that populations that experienced climates inside their thermal tolerances for longer during the Quaternary period achieved higher reproductive performance and consequently, have higher genetic diversity in the present day. I will then investigate what consequences future climate change might bring to the genetic diversity of those animals, using the information learned from the climate changes in the past.</w:t>
      </w:r>
    </w:p>
    <w:p>
      <w:pPr>
        <w:pStyle w:val="Normal"/>
        <w:spacing w:lineRule="auto" w:line="240"/>
        <w:ind w:firstLine="720"/>
        <w:jc w:val="both"/>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Normal"/>
        <w:spacing w:lineRule="auto" w:line="240"/>
        <w:ind w:firstLine="720"/>
        <w:jc w:val="both"/>
        <w:rPr>
          <w:rFonts w:ascii="Times" w:hAnsi="Times" w:cs="Times New Roman"/>
        </w:rPr>
      </w:pPr>
      <w:r>
        <w:rPr>
          <w:rFonts w:cs="Times New Roman" w:ascii="Times New Roman" w:hAnsi="Times New Roman"/>
          <w:sz w:val="24"/>
          <w:szCs w:val="24"/>
          <w:lang w:val="en-US" w:eastAsia="en-US" w:bidi="ar-SA"/>
        </w:rPr>
        <w:t xml:space="preserve">Hypothesis: </w:t>
      </w:r>
    </w:p>
    <w:p>
      <w:pPr>
        <w:pStyle w:val="ListParagraph"/>
        <w:numPr>
          <w:ilvl w:val="0"/>
          <w:numId w:val="1"/>
        </w:numPr>
        <w:spacing w:lineRule="auto" w:line="240"/>
        <w:jc w:val="both"/>
        <w:rPr>
          <w:rFonts w:ascii="Times" w:hAnsi="Times" w:cs="Times New Roman"/>
        </w:rPr>
      </w:pPr>
      <w:r>
        <w:rPr>
          <w:rFonts w:cs="Times New Roman" w:ascii="Times New Roman" w:hAnsi="Times New Roman"/>
          <w:sz w:val="24"/>
          <w:szCs w:val="24"/>
          <w:lang w:val="en-US" w:eastAsia="en-US" w:bidi="ar-SA"/>
        </w:rPr>
        <w:t>Genetic diversity and demographic performance correlate with ecophysiological performance</w:t>
      </w:r>
    </w:p>
    <w:p>
      <w:pPr>
        <w:pStyle w:val="ListParagraph"/>
        <w:numPr>
          <w:ilvl w:val="0"/>
          <w:numId w:val="1"/>
        </w:numPr>
        <w:spacing w:lineRule="auto" w:line="240"/>
        <w:jc w:val="both"/>
        <w:rPr>
          <w:rFonts w:ascii="Times" w:hAnsi="Times" w:cs="Times New Roman"/>
        </w:rPr>
      </w:pPr>
      <w:r>
        <w:rPr>
          <w:rFonts w:cs="Times New Roman" w:ascii="Times New Roman" w:hAnsi="Times New Roman"/>
          <w:sz w:val="24"/>
          <w:szCs w:val="24"/>
          <w:lang w:val="en-US" w:eastAsia="en-US" w:bidi="ar-SA"/>
        </w:rPr>
        <w:t>Populations at the ecotone are less diverse and had worse ecophysiological and demographic performance then those at core or enclave sites</w:t>
      </w:r>
    </w:p>
    <w:p>
      <w:pPr>
        <w:pStyle w:val="ListParagraph"/>
        <w:numPr>
          <w:ilvl w:val="0"/>
          <w:numId w:val="1"/>
        </w:numPr>
        <w:spacing w:lineRule="auto" w:line="240"/>
        <w:jc w:val="both"/>
        <w:rPr>
          <w:rFonts w:ascii="Times" w:hAnsi="Times" w:cs="Times New Roman"/>
        </w:rPr>
      </w:pPr>
      <w:r>
        <w:rPr>
          <w:rFonts w:cs="Times New Roman" w:ascii="Times New Roman" w:hAnsi="Times New Roman"/>
          <w:sz w:val="24"/>
          <w:szCs w:val="24"/>
          <w:lang w:val="en-US" w:eastAsia="en-US" w:bidi="ar-SA"/>
        </w:rPr>
        <w:t>Future climate change will deteriorate ecophysiological conditions, leading to loss of genetic diversity</w:t>
      </w:r>
    </w:p>
    <w:p>
      <w:pPr>
        <w:pStyle w:val="Normal"/>
        <w:spacing w:lineRule="auto" w:line="240"/>
        <w:ind w:firstLine="720"/>
        <w:jc w:val="both"/>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Normal"/>
        <w:spacing w:lineRule="auto" w:line="240"/>
        <w:jc w:val="both"/>
        <w:rPr>
          <w:rFonts w:ascii="Times" w:hAnsi="Times" w:cs="Times New Roman"/>
          <w:b/>
          <w:b/>
          <w:bCs/>
        </w:rPr>
      </w:pPr>
      <w:r>
        <w:rPr>
          <w:rFonts w:cs="Times New Roman" w:ascii="Times New Roman" w:hAnsi="Times New Roman"/>
          <w:b/>
          <w:bCs/>
          <w:sz w:val="24"/>
          <w:szCs w:val="24"/>
          <w:lang w:val="en-US" w:eastAsia="en-US" w:bidi="ar-SA"/>
        </w:rPr>
        <w:t>Methods</w:t>
      </w:r>
    </w:p>
    <w:p>
      <w:pPr>
        <w:pStyle w:val="Normal"/>
        <w:spacing w:lineRule="auto" w:line="240"/>
        <w:jc w:val="both"/>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Normal"/>
        <w:spacing w:lineRule="auto" w:line="240"/>
        <w:ind w:firstLine="720"/>
        <w:jc w:val="both"/>
        <w:rPr/>
      </w:pPr>
      <w:r>
        <w:rPr>
          <w:rFonts w:cs="Times New Roman" w:ascii="Times New Roman" w:hAnsi="Times New Roman"/>
          <w:sz w:val="24"/>
          <w:szCs w:val="24"/>
          <w:lang w:val="en-US" w:eastAsia="en-US" w:bidi="ar-SA"/>
        </w:rPr>
        <w:t xml:space="preserve">As a part of an ongoing collaboration involving Universidade de Brasília, Instituto Nacional de Pesquisas da Amazônia and University of California Santa Cruz, we have obtained tissue samples and thermal tolerance data for at least 20 species of lizards in the following locations: </w:t>
      </w:r>
      <w:r>
        <w:rPr>
          <w:rStyle w:val="Hyperlink0"/>
          <w:rFonts w:eastAsia="Arial Unicode MS" w:ascii="Times New Roman" w:hAnsi="Times New Roman"/>
          <w:sz w:val="24"/>
          <w:szCs w:val="24"/>
          <w:lang w:val="en-US" w:eastAsia="en-US" w:bidi="ar-SA"/>
        </w:rPr>
        <w:t>Bras</w:t>
      </w:r>
      <w:r>
        <w:rPr>
          <w:rStyle w:val="None"/>
          <w:rFonts w:cs="Times New Roman" w:ascii="Times New Roman" w:hAnsi="Times New Roman"/>
          <w:sz w:val="24"/>
          <w:szCs w:val="24"/>
          <w:lang w:val="en-US" w:eastAsia="en-US" w:bidi="ar-SA"/>
        </w:rPr>
        <w:t>í</w:t>
      </w:r>
      <w:r>
        <w:rPr>
          <w:rStyle w:val="Hyperlink0"/>
          <w:rFonts w:eastAsia="Arial Unicode MS" w:ascii="Times New Roman" w:hAnsi="Times New Roman"/>
          <w:sz w:val="24"/>
          <w:szCs w:val="24"/>
          <w:lang w:val="en-US" w:eastAsia="en-US" w:bidi="ar-SA"/>
        </w:rPr>
        <w:t>lia, Distrito Federal (</w:t>
      </w:r>
      <w:r>
        <w:rPr>
          <w:rStyle w:val="None"/>
          <w:rFonts w:cs="Times New Roman" w:ascii="Times New Roman" w:hAnsi="Times New Roman"/>
          <w:color w:val="1A1A1A"/>
          <w:sz w:val="24"/>
          <w:szCs w:val="24"/>
          <w:u w:val="none" w:color="1A1A1A"/>
          <w:lang w:val="en-US" w:eastAsia="en-US" w:bidi="ar-SA"/>
        </w:rPr>
        <w:t xml:space="preserve">15.7998°S, 47.8645°W), </w:t>
      </w:r>
      <w:r>
        <w:rPr>
          <w:rStyle w:val="Hyperlink0"/>
          <w:rFonts w:eastAsia="Arial Unicode MS" w:ascii="Times New Roman" w:hAnsi="Times New Roman"/>
          <w:sz w:val="24"/>
          <w:szCs w:val="24"/>
          <w:lang w:val="en-US" w:eastAsia="en-US" w:bidi="ar-SA"/>
        </w:rPr>
        <w:t>Nova Xavantina (</w:t>
      </w:r>
      <w:r>
        <w:rPr>
          <w:rStyle w:val="None"/>
          <w:rFonts w:cs="Times New Roman" w:ascii="Times New Roman" w:hAnsi="Times New Roman"/>
          <w:color w:val="1A1A1A"/>
          <w:sz w:val="24"/>
          <w:szCs w:val="24"/>
          <w:u w:val="none" w:color="1A1A1A"/>
          <w:lang w:val="en-US" w:eastAsia="en-US" w:bidi="ar-SA"/>
        </w:rPr>
        <w:t xml:space="preserve">14.6644°S, 52.3585°W), </w:t>
      </w:r>
      <w:r>
        <w:rPr>
          <w:rStyle w:val="Hyperlink0"/>
          <w:rFonts w:eastAsia="Arial Unicode MS" w:ascii="Times New Roman" w:hAnsi="Times New Roman"/>
          <w:sz w:val="24"/>
          <w:szCs w:val="24"/>
          <w:lang w:val="en-US" w:eastAsia="en-US" w:bidi="ar-SA"/>
        </w:rPr>
        <w:t>Ga</w:t>
      </w:r>
      <w:r>
        <w:rPr>
          <w:rStyle w:val="None"/>
          <w:rFonts w:cs="Times New Roman" w:ascii="Times New Roman" w:hAnsi="Times New Roman"/>
          <w:sz w:val="24"/>
          <w:szCs w:val="24"/>
          <w:lang w:val="en-US" w:eastAsia="en-US" w:bidi="ar-SA"/>
        </w:rPr>
        <w:t>ú</w:t>
      </w:r>
      <w:r>
        <w:rPr>
          <w:rStyle w:val="Hyperlink0"/>
          <w:rFonts w:eastAsia="Arial Unicode MS" w:ascii="Times New Roman" w:hAnsi="Times New Roman"/>
          <w:sz w:val="24"/>
          <w:szCs w:val="24"/>
          <w:lang w:val="en-US" w:eastAsia="en-US" w:bidi="ar-SA"/>
        </w:rPr>
        <w:t>cha do Norte (</w:t>
      </w:r>
      <w:r>
        <w:rPr>
          <w:rStyle w:val="None"/>
          <w:rFonts w:cs="Times New Roman" w:ascii="Times New Roman" w:hAnsi="Times New Roman"/>
          <w:color w:val="1A1A1A"/>
          <w:sz w:val="24"/>
          <w:szCs w:val="24"/>
          <w:u w:val="none" w:color="1A1A1A"/>
          <w:lang w:val="en-US" w:eastAsia="en-US" w:bidi="ar-SA"/>
        </w:rPr>
        <w:t>12.9656°S, 53.5636°W</w:t>
      </w:r>
      <w:r>
        <w:rPr>
          <w:rStyle w:val="Hyperlink0"/>
          <w:rFonts w:eastAsia="Arial Unicode MS" w:ascii="Times New Roman" w:hAnsi="Times New Roman"/>
          <w:sz w:val="24"/>
          <w:szCs w:val="24"/>
          <w:lang w:val="en-US" w:eastAsia="en-US" w:bidi="ar-SA"/>
        </w:rPr>
        <w:t>) and Alta Floresta (</w:t>
      </w:r>
      <w:r>
        <w:rPr>
          <w:rStyle w:val="None"/>
          <w:rFonts w:cs="Times New Roman" w:ascii="Times New Roman" w:hAnsi="Times New Roman"/>
          <w:color w:val="1A1A1A"/>
          <w:sz w:val="24"/>
          <w:szCs w:val="24"/>
          <w:u w:val="none" w:color="1A1A1A"/>
          <w:lang w:val="en-US" w:eastAsia="en-US" w:bidi="ar-SA"/>
        </w:rPr>
        <w:t>9.8765°S, 56.0855°W) at Mato Grosso state;</w:t>
      </w:r>
      <w:r>
        <w:rPr>
          <w:rStyle w:val="Hyperlink0"/>
          <w:rFonts w:eastAsia="Arial Unicode MS" w:ascii="Times New Roman" w:hAnsi="Times New Roman"/>
          <w:sz w:val="24"/>
          <w:szCs w:val="24"/>
          <w:lang w:val="en-US" w:eastAsia="en-US" w:bidi="ar-SA"/>
        </w:rPr>
        <w:t xml:space="preserve"> Lagoa da Confus</w:t>
      </w:r>
      <w:r>
        <w:rPr>
          <w:rStyle w:val="None"/>
          <w:rFonts w:cs="Times New Roman" w:ascii="Times New Roman" w:hAnsi="Times New Roman"/>
          <w:sz w:val="24"/>
          <w:szCs w:val="24"/>
          <w:lang w:val="en-US" w:eastAsia="en-US" w:bidi="ar-SA"/>
        </w:rPr>
        <w:t>ã</w:t>
      </w:r>
      <w:r>
        <w:rPr>
          <w:rStyle w:val="Hyperlink0"/>
          <w:rFonts w:eastAsia="Arial Unicode MS" w:ascii="Times New Roman" w:hAnsi="Times New Roman"/>
          <w:sz w:val="24"/>
          <w:szCs w:val="24"/>
          <w:lang w:val="en-US" w:eastAsia="en-US" w:bidi="ar-SA"/>
        </w:rPr>
        <w:t>o (</w:t>
      </w:r>
      <w:r>
        <w:rPr>
          <w:rStyle w:val="None"/>
          <w:rFonts w:cs="Times New Roman" w:ascii="Times New Roman" w:hAnsi="Times New Roman"/>
          <w:color w:val="1A1A1A"/>
          <w:sz w:val="24"/>
          <w:szCs w:val="24"/>
          <w:u w:val="none" w:color="1A1A1A"/>
          <w:lang w:val="en-US" w:eastAsia="en-US" w:bidi="ar-SA"/>
        </w:rPr>
        <w:t>10.9201°S, 50.1833°W</w:t>
      </w:r>
      <w:r>
        <w:rPr>
          <w:rStyle w:val="Hyperlink0"/>
          <w:rFonts w:eastAsia="Arial Unicode MS" w:ascii="Times New Roman" w:hAnsi="Times New Roman"/>
          <w:sz w:val="24"/>
          <w:szCs w:val="24"/>
          <w:lang w:val="en-US" w:eastAsia="en-US" w:bidi="ar-SA"/>
        </w:rPr>
        <w:t>) and Pium (</w:t>
      </w:r>
      <w:r>
        <w:rPr>
          <w:rStyle w:val="Latitude"/>
          <w:rFonts w:cs="Times New Roman" w:ascii="Times New Roman" w:hAnsi="Times New Roman"/>
          <w:sz w:val="24"/>
          <w:szCs w:val="24"/>
          <w:lang w:val="en-US" w:eastAsia="en-US" w:bidi="ar-SA"/>
        </w:rPr>
        <w:t>10.4428</w:t>
      </w:r>
      <w:r>
        <w:rPr>
          <w:rStyle w:val="None"/>
          <w:rFonts w:cs="Times New Roman" w:ascii="Times New Roman" w:hAnsi="Times New Roman"/>
          <w:color w:val="1A1A1A"/>
          <w:sz w:val="24"/>
          <w:szCs w:val="24"/>
          <w:u w:val="none" w:color="1A1A1A"/>
          <w:lang w:val="en-US" w:eastAsia="en-US" w:bidi="ar-SA"/>
        </w:rPr>
        <w:t>°S</w:t>
      </w:r>
      <w:r>
        <w:rPr>
          <w:rStyle w:val="Geo"/>
          <w:rFonts w:cs="Times New Roman" w:ascii="Times New Roman" w:hAnsi="Times New Roman"/>
          <w:sz w:val="24"/>
          <w:szCs w:val="24"/>
          <w:lang w:val="en-US" w:eastAsia="en-US" w:bidi="ar-SA"/>
        </w:rPr>
        <w:t xml:space="preserve">, </w:t>
      </w:r>
      <w:r>
        <w:rPr>
          <w:rStyle w:val="Longitude"/>
          <w:rFonts w:cs="Times New Roman" w:ascii="Times New Roman" w:hAnsi="Times New Roman"/>
          <w:sz w:val="24"/>
          <w:szCs w:val="24"/>
          <w:lang w:val="en-US" w:eastAsia="en-US" w:bidi="ar-SA"/>
        </w:rPr>
        <w:t>49.1819</w:t>
      </w:r>
      <w:r>
        <w:rPr>
          <w:rStyle w:val="None"/>
          <w:rFonts w:cs="Times New Roman" w:ascii="Times New Roman" w:hAnsi="Times New Roman"/>
          <w:color w:val="1A1A1A"/>
          <w:sz w:val="24"/>
          <w:szCs w:val="24"/>
          <w:u w:val="none" w:color="1A1A1A"/>
          <w:lang w:val="en-US" w:eastAsia="en-US" w:bidi="ar-SA"/>
        </w:rPr>
        <w:t>°W</w:t>
      </w:r>
      <w:r>
        <w:rPr>
          <w:rStyle w:val="Hyperlink0"/>
          <w:rFonts w:eastAsia="Arial Unicode MS" w:ascii="Times New Roman" w:hAnsi="Times New Roman"/>
          <w:sz w:val="24"/>
          <w:szCs w:val="24"/>
          <w:lang w:val="en-US" w:eastAsia="en-US" w:bidi="ar-SA"/>
        </w:rPr>
        <w:t>) at Tocantins state; Canindé de São Francisco (</w:t>
      </w:r>
      <w:r>
        <w:rPr>
          <w:rStyle w:val="Latitude"/>
          <w:rFonts w:cs="Times New Roman" w:ascii="Times New Roman" w:hAnsi="Times New Roman"/>
          <w:sz w:val="24"/>
          <w:szCs w:val="24"/>
          <w:lang w:val="en-US" w:eastAsia="en-US" w:bidi="ar-SA"/>
        </w:rPr>
        <w:t>9.6419</w:t>
      </w:r>
      <w:r>
        <w:rPr>
          <w:rStyle w:val="None"/>
          <w:rFonts w:cs="Times New Roman" w:ascii="Times New Roman" w:hAnsi="Times New Roman"/>
          <w:color w:val="1A1A1A"/>
          <w:sz w:val="24"/>
          <w:szCs w:val="24"/>
          <w:u w:val="none" w:color="1A1A1A"/>
          <w:lang w:val="en-US" w:eastAsia="en-US" w:bidi="ar-SA"/>
        </w:rPr>
        <w:t>°S</w:t>
      </w:r>
      <w:r>
        <w:rPr>
          <w:rStyle w:val="Geo"/>
          <w:rFonts w:cs="Times New Roman" w:ascii="Times New Roman" w:hAnsi="Times New Roman"/>
          <w:sz w:val="24"/>
          <w:szCs w:val="24"/>
          <w:lang w:val="en-US" w:eastAsia="en-US" w:bidi="ar-SA"/>
        </w:rPr>
        <w:t xml:space="preserve">, </w:t>
      </w:r>
      <w:r>
        <w:rPr>
          <w:rStyle w:val="Longitude"/>
          <w:rFonts w:cs="Times New Roman" w:ascii="Times New Roman" w:hAnsi="Times New Roman"/>
          <w:sz w:val="24"/>
          <w:szCs w:val="24"/>
          <w:lang w:val="en-US" w:eastAsia="en-US" w:bidi="ar-SA"/>
        </w:rPr>
        <w:t>37.7878</w:t>
      </w:r>
      <w:r>
        <w:rPr>
          <w:rStyle w:val="None"/>
          <w:rFonts w:cs="Times New Roman" w:ascii="Times New Roman" w:hAnsi="Times New Roman"/>
          <w:color w:val="1A1A1A"/>
          <w:sz w:val="24"/>
          <w:szCs w:val="24"/>
          <w:u w:val="none" w:color="1A1A1A"/>
          <w:lang w:val="en-US" w:eastAsia="en-US" w:bidi="ar-SA"/>
        </w:rPr>
        <w:t>°W</w:t>
      </w:r>
      <w:r>
        <w:rPr>
          <w:rStyle w:val="Hyperlink0"/>
          <w:rFonts w:eastAsia="Arial Unicode MS" w:ascii="Times New Roman" w:hAnsi="Times New Roman"/>
          <w:sz w:val="24"/>
          <w:szCs w:val="24"/>
          <w:lang w:val="en-US" w:eastAsia="en-US" w:bidi="ar-SA"/>
        </w:rPr>
        <w:t>) at Sergipe state and Parque Nacional dos Campos Amazônicos (</w:t>
      </w:r>
      <w:r>
        <w:rPr>
          <w:rStyle w:val="Latitude"/>
          <w:rFonts w:cs="Times New Roman" w:ascii="Times New Roman" w:hAnsi="Times New Roman"/>
          <w:sz w:val="24"/>
          <w:szCs w:val="24"/>
          <w:lang w:val="en-US" w:eastAsia="en-US" w:bidi="ar-SA"/>
        </w:rPr>
        <w:t>8.4553</w:t>
      </w:r>
      <w:r>
        <w:rPr>
          <w:rStyle w:val="None"/>
          <w:rFonts w:cs="Times New Roman" w:ascii="Times New Roman" w:hAnsi="Times New Roman"/>
          <w:color w:val="1A1A1A"/>
          <w:sz w:val="24"/>
          <w:szCs w:val="24"/>
          <w:u w:val="none" w:color="1A1A1A"/>
          <w:lang w:val="en-US" w:eastAsia="en-US" w:bidi="ar-SA"/>
        </w:rPr>
        <w:t>°S</w:t>
      </w:r>
      <w:r>
        <w:rPr>
          <w:rStyle w:val="Geo"/>
          <w:rFonts w:cs="Times New Roman" w:ascii="Times New Roman" w:hAnsi="Times New Roman"/>
          <w:sz w:val="24"/>
          <w:szCs w:val="24"/>
          <w:lang w:val="en-US" w:eastAsia="en-US" w:bidi="ar-SA"/>
        </w:rPr>
        <w:t xml:space="preserve">, </w:t>
      </w:r>
      <w:r>
        <w:rPr>
          <w:rStyle w:val="Longitude"/>
          <w:rFonts w:cs="Times New Roman" w:ascii="Times New Roman" w:hAnsi="Times New Roman"/>
          <w:sz w:val="24"/>
          <w:szCs w:val="24"/>
          <w:lang w:val="en-US" w:eastAsia="en-US" w:bidi="ar-SA"/>
        </w:rPr>
        <w:t>61.1283</w:t>
      </w:r>
      <w:r>
        <w:rPr>
          <w:rStyle w:val="None"/>
          <w:rFonts w:cs="Times New Roman" w:ascii="Times New Roman" w:hAnsi="Times New Roman"/>
          <w:color w:val="1A1A1A"/>
          <w:sz w:val="24"/>
          <w:szCs w:val="24"/>
          <w:u w:val="none" w:color="1A1A1A"/>
          <w:lang w:val="en-US" w:eastAsia="en-US" w:bidi="ar-SA"/>
        </w:rPr>
        <w:t>°W</w:t>
      </w:r>
      <w:r>
        <w:rPr>
          <w:rStyle w:val="Hyperlink0"/>
          <w:rFonts w:eastAsia="Arial Unicode MS" w:ascii="Times New Roman" w:hAnsi="Times New Roman"/>
          <w:sz w:val="24"/>
          <w:szCs w:val="24"/>
          <w:lang w:val="en-US" w:eastAsia="en-US" w:bidi="ar-SA"/>
        </w:rPr>
        <w:t>) at Amazonas state.</w:t>
      </w:r>
      <w:r>
        <w:rPr>
          <w:rFonts w:cs="Times New Roman" w:ascii="Times New Roman" w:hAnsi="Times New Roman"/>
          <w:sz w:val="24"/>
          <w:szCs w:val="24"/>
          <w:lang w:val="en-US" w:eastAsia="en-US" w:bidi="ar-SA"/>
        </w:rPr>
        <w:t xml:space="preserve"> This dataset includes sites in the core of the Cerrado, in the border of the Cerrado with the Amazon forest and on Cerrado enclaves inside the Amazon Forest. </w:t>
      </w:r>
      <w:r>
        <w:rPr>
          <w:rFonts w:eastAsia="" w:cs="Times New Roman" w:ascii="Times New Roman" w:hAnsi="Times New Roman" w:eastAsiaTheme="minorEastAsia"/>
          <w:sz w:val="24"/>
          <w:szCs w:val="24"/>
          <w:lang w:val="en-US" w:eastAsia="en-US" w:bidi="ar-SA"/>
        </w:rPr>
        <w:t>I</w:t>
      </w:r>
      <w:r>
        <w:rPr>
          <w:rFonts w:cs="Times New Roman" w:ascii="Times New Roman" w:hAnsi="Times New Roman"/>
          <w:sz w:val="24"/>
          <w:szCs w:val="24"/>
          <w:lang w:val="en-US" w:eastAsia="en-US" w:bidi="ar-SA"/>
        </w:rPr>
        <w:t xml:space="preserve"> will sample an additional enclave site in Boa Vista (</w:t>
      </w:r>
      <w:r>
        <w:rPr>
          <w:rStyle w:val="Latitude"/>
          <w:rFonts w:cs="Times New Roman" w:ascii="Times New Roman" w:hAnsi="Times New Roman"/>
          <w:sz w:val="24"/>
          <w:szCs w:val="24"/>
          <w:lang w:val="en-US" w:eastAsia="en-US" w:bidi="ar-SA"/>
        </w:rPr>
        <w:t>2.819444</w:t>
      </w:r>
      <w:r>
        <w:rPr>
          <w:rStyle w:val="None"/>
          <w:rFonts w:cs="Times New Roman" w:ascii="Times New Roman" w:hAnsi="Times New Roman"/>
          <w:color w:val="1A1A1A"/>
          <w:sz w:val="24"/>
          <w:szCs w:val="24"/>
          <w:u w:val="none" w:color="1A1A1A"/>
          <w:lang w:val="en-US" w:eastAsia="en-US" w:bidi="ar-SA"/>
        </w:rPr>
        <w:t>°N</w:t>
      </w:r>
      <w:r>
        <w:rPr>
          <w:rStyle w:val="Geo"/>
          <w:rFonts w:cs="Times New Roman" w:ascii="Times New Roman" w:hAnsi="Times New Roman"/>
          <w:sz w:val="24"/>
          <w:szCs w:val="24"/>
          <w:lang w:val="en-US" w:eastAsia="en-US" w:bidi="ar-SA"/>
        </w:rPr>
        <w:t xml:space="preserve">, </w:t>
      </w:r>
      <w:r>
        <w:rPr>
          <w:rStyle w:val="Longitude"/>
          <w:rFonts w:cs="Times New Roman" w:ascii="Times New Roman" w:hAnsi="Times New Roman"/>
          <w:sz w:val="24"/>
          <w:szCs w:val="24"/>
          <w:lang w:val="en-US" w:eastAsia="en-US" w:bidi="ar-SA"/>
        </w:rPr>
        <w:t>60.671389</w:t>
      </w:r>
      <w:r>
        <w:rPr>
          <w:rStyle w:val="None"/>
          <w:rFonts w:cs="Times New Roman" w:ascii="Times New Roman" w:hAnsi="Times New Roman"/>
          <w:color w:val="1A1A1A"/>
          <w:sz w:val="24"/>
          <w:szCs w:val="24"/>
          <w:u w:val="none" w:color="1A1A1A"/>
          <w:lang w:val="en-US" w:eastAsia="en-US" w:bidi="ar-SA"/>
        </w:rPr>
        <w:t>°W</w:t>
      </w:r>
      <w:r>
        <w:rPr>
          <w:rStyle w:val="Longitude"/>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 xml:space="preserve">, Roraima state. </w:t>
      </w:r>
      <w:r>
        <w:rPr>
          <w:rFonts w:eastAsia="" w:cs="Times New Roman" w:ascii="Times New Roman" w:hAnsi="Times New Roman" w:eastAsiaTheme="minorEastAsia"/>
          <w:sz w:val="24"/>
          <w:szCs w:val="24"/>
          <w:lang w:val="en-US" w:eastAsia="en-US" w:bidi="ar-SA"/>
        </w:rPr>
        <w:t>I</w:t>
      </w:r>
      <w:r>
        <w:rPr>
          <w:rFonts w:cs="Times New Roman" w:ascii="Times New Roman" w:hAnsi="Times New Roman"/>
          <w:sz w:val="24"/>
          <w:szCs w:val="24"/>
          <w:lang w:val="en-US" w:eastAsia="en-US" w:bidi="ar-SA"/>
        </w:rPr>
        <w:t xml:space="preserve"> will evaluate candidate species from the data set and pick species that occur in the Cerrado core, border and enclaves to perform the study.</w:t>
      </w:r>
    </w:p>
    <w:p>
      <w:pPr>
        <w:pStyle w:val="Normal"/>
        <w:spacing w:lineRule="auto" w:line="240"/>
        <w:ind w:firstLine="720"/>
        <w:jc w:val="both"/>
        <w:rPr/>
      </w:pPr>
      <w:r>
        <w:rPr>
          <w:rFonts w:cs="Times New Roman" w:ascii="Times New Roman" w:hAnsi="Times New Roman"/>
          <w:sz w:val="24"/>
          <w:szCs w:val="24"/>
          <w:lang w:val="en-US" w:eastAsia="en-US" w:bidi="ar-SA"/>
        </w:rPr>
        <w:t>Tissue samples will be used to establish the phylogenetic relationships between populations, estimate the time since they diverged, quantify the amount of genetic diversity in each one, and estimate population sizes and migration rates at the Mid-Holocene (M</w:t>
      </w:r>
      <w:r>
        <w:rPr>
          <w:rFonts w:eastAsia="" w:cs="Times New Roman" w:ascii="Times New Roman" w:hAnsi="Times New Roman" w:eastAsiaTheme="minorEastAsia"/>
          <w:sz w:val="24"/>
          <w:szCs w:val="24"/>
          <w:lang w:val="en-US" w:eastAsia="en-US" w:bidi="ar-SA"/>
        </w:rPr>
        <w:t>H</w:t>
      </w:r>
      <w:r>
        <w:rPr>
          <w:rFonts w:cs="Times New Roman" w:ascii="Times New Roman" w:hAnsi="Times New Roman"/>
          <w:sz w:val="24"/>
          <w:szCs w:val="24"/>
          <w:lang w:val="en-US" w:eastAsia="en-US" w:bidi="ar-SA"/>
        </w:rPr>
        <w:t xml:space="preserve">, 6000 years ago), Last Interglacial (LIG, </w:t>
      </w:r>
      <w:r>
        <w:rPr>
          <w:rFonts w:eastAsia="" w:cs="Times New Roman" w:ascii="Times New Roman" w:hAnsi="Times New Roman" w:eastAsiaTheme="minorEastAsia"/>
          <w:color w:val="auto"/>
          <w:kern w:val="0"/>
          <w:sz w:val="24"/>
          <w:szCs w:val="24"/>
          <w:lang w:val="en-US" w:eastAsia="en-US" w:bidi="ar-SA"/>
        </w:rPr>
        <w:t>130000</w:t>
      </w:r>
      <w:r>
        <w:rPr>
          <w:rFonts w:cs="Times New Roman" w:ascii="Times New Roman" w:hAnsi="Times New Roman"/>
          <w:sz w:val="24"/>
          <w:szCs w:val="24"/>
          <w:lang w:val="en-US" w:eastAsia="en-US" w:bidi="ar-SA"/>
        </w:rPr>
        <w:t xml:space="preserve"> years ago) and Last Glacial Maximum (LGM, 22000 years ago). The genetic diversity of each population will be quantified through the number of cytochrome b polymorphic sites, number of haplotypes and haplotype diversity </w:t>
      </w:r>
      <w:r>
        <w:fldChar w:fldCharType="begin"/>
      </w:r>
      <w:r>
        <w:rPr/>
        <w:instrText>ADDIN CSL_CITATION {"citationItems":[{"id":"ITEM-1","itemData":{"DOI":"10.1111/jbi.12291","ISSN":"13652699","abstract":"Aim: Our aims were to investigate the spatial genetic structure of Micrablepharus atticolus and to assess the relative importance of differentiation in plateaus versus depressions, in areas of historical stability versus instability, and in central versus peripheral regions. Location: The Brazilian Cerrado. Methods: We compared the elevational range of M. atticolus with that of its sister species, Micrablepharus maximiliani, to investigate their putative elevational segregation. We identified past (6, 21 and 130 ka) and current variables associated with the distribution of M. atticolus. Based on cytochrome b sequences, we compared genetic diversity indexes and neutrality statistics between plateau/depression, stable/unstable and core/periphery populations. We identified geographically homogeneous and maximally differentiated groups of populations and tested the association between genetic and geographical distances. Finally, we traced elevational range on the phylogeny and tested for a significant phylogenetic signal associated with elevation. Results: We found no elevational segregation between M. atticolus and M. maximiliani. There is high genetic diversity and structuring among populations, with the primary differentiation occurring between north-eastern and south-western Cerrado localities. We recognized three main groups of populations that roughly correspond to the southern, central-northern and north-western portions of the Cerrado, which diverged between 3.5 and 1.5 Ma. Genetic di versity indices indicated no differences between plateaus and depressions or stable and unstable areas, but samples from peripheral isolates in south-western Amazonia exhibited low haplotype and nucleotide diversity and signs of population expansion. Main conclusions: The diversification of M. atticolus in the Cerrado was primarily affected by events in the late Neogene. We found no support for the plateau/depression and stability/instability hypotheses, but we did find support for the core/periphery hypothesis. The spatial patterns seemingly resulted from a combination of shifting environmental conditions during climatic cycles, with repeated colonizations of plateaus and depressions, isolation by distance, and divergence in and recolonization of peripheral isolates within Amazonia. © 2014 John Wiley  &amp;  Sons Ltd.","author":[{"dropping-particle":"","family":"Santos","given":"Marcella Gonçalves","non-dropping-particle":"","parse-names":false,"suffix":""},{"dropping-particle":"","family":"Nogueira","given":"Cristiano","non-dropping-particle":"","parse-names":false,"suffix":""},{"dropping-particle":"","family":"Giugliano","given":"Lilian Gimenes","non-dropping-particle":"","parse-names":false,"suffix":""},{"dropping-particle":"","family":"Colli","given":"Guarino Rinaldi","non-dropping-particle":"","parse-names":false,"suffix":""}],"container-title":"Journal of Biogeography","id":"ITEM-1","issued":{"date-parts":[["2014"]]},"title":"Landscape evolution and phylogeography of Micrablepharus atticolus (Squamata, Gymnophthalmidae), an endemic lizard of the Brazilian Cerrado","type":"article-journal"},"uris":["http://www.mendeley.com/documents/?uuid=0f94f52c-3716-4ce6-889c-72a5051f2845"]}],"mendeley":{"formattedCitation":"(Santos, Nogueira, Giugliano, &amp; Colli, 2014)","plainTextFormattedCitation":"(Santos, Nogueira, Giugliano, &amp; Colli, 2014)","previouslyFormattedCitation":"(Santos, Nogueira, Giugliano, &amp; Colli, 2014)"},"properties":{"noteIndex":0},"schema":"https://github.com/citation-style-language/schema/raw/master/csl-citation.json"}</w:instrText>
      </w:r>
      <w:r>
        <w:rPr/>
        <w:fldChar w:fldCharType="separate"/>
      </w:r>
      <w:bookmarkStart w:id="44" w:name="Bookmark10"/>
      <w:r>
        <w:rPr/>
      </w:r>
      <w:r>
        <w:rPr>
          <w:rFonts w:cs="Times New Roman" w:ascii="Times New Roman" w:hAnsi="Times New Roman"/>
          <w:sz w:val="24"/>
          <w:szCs w:val="24"/>
          <w:lang w:val="en-US" w:eastAsia="en-US" w:bidi="ar-SA"/>
        </w:rPr>
        <w:t>(</w:t>
      </w:r>
      <w:bookmarkStart w:id="45" w:name="Bookmark27"/>
      <w:r>
        <w:rPr>
          <w:rFonts w:cs="Times New Roman" w:ascii="Times New Roman" w:hAnsi="Times New Roman"/>
          <w:sz w:val="24"/>
          <w:szCs w:val="24"/>
          <w:lang w:val="en-US" w:eastAsia="en-US" w:bidi="ar-SA"/>
        </w:rPr>
        <w:t>S</w:t>
      </w:r>
      <w:bookmarkStart w:id="46" w:name="Bookmark201"/>
      <w:r>
        <w:rPr>
          <w:rFonts w:cs="Times New Roman" w:ascii="Times New Roman" w:hAnsi="Times New Roman"/>
          <w:sz w:val="24"/>
          <w:szCs w:val="24"/>
          <w:lang w:val="en-US" w:eastAsia="en-US" w:bidi="ar-SA"/>
        </w:rPr>
        <w:t>antos, Nogueira, Giugliano, &amp; Colli, 2014)</w:t>
      </w:r>
      <w:r>
        <w:rPr/>
      </w:r>
      <w:r>
        <w:rPr/>
        <w:fldChar w:fldCharType="end"/>
      </w:r>
      <w:bookmarkEnd w:id="44"/>
      <w:bookmarkEnd w:id="45"/>
      <w:bookmarkEnd w:id="46"/>
      <w:r>
        <w:rPr>
          <w:rFonts w:cs="Times New Roman" w:ascii="Times New Roman" w:hAnsi="Times New Roman"/>
          <w:sz w:val="24"/>
          <w:szCs w:val="24"/>
          <w:lang w:val="en-US" w:eastAsia="en-US" w:bidi="ar-SA"/>
        </w:rPr>
        <w:t>. Time of divergence between populations will be estimated using the standard mitochondrial DNA divergence rate for lizards (2% per million years (</w:t>
      </w:r>
      <w:r>
        <w:fldChar w:fldCharType="begin"/>
      </w:r>
      <w:r>
        <w:rPr/>
        <w:instrText>ADDIN CSL_CITATION {"citationItems":[{"id":"ITEM-1","itemData":{"DOI":"10.1111/j.1365-294X.2005.02574.x","ISSN":"09621083","abstract":"Even though molecular clocks vary in rate to some extent, they are widely used and very important in a range of evolutionary studies, not least in interpreting cause and colonization in phylogeography. Evolutionists may use island age and emergence to give the earliest possible date for colonization by a species and hence give the lower limit in a molecular clock calibration. The geology of the Lesser Antilles is well studied and Barbados, although composed of some ancient rocks, is thought to have emerged only about 1million years ago (Ma). The cytochrome b mitochondrial gene is the most widely used gene in vertebrate phylogeography, and generally evolves at a rate of 1-2% per million years (Myr) for poikilothermic vertebrates. Divergence measured across almost all of this gene in the endemic anole (Anolis extremus) reveals a mean patristic distance of approximately 8.3% between this clade and its sister, together with distinct divergence and phylogeographical structure within Barbados. The divergence time, estimated by a range of procedures using four calibration points, is not in the least compatible with the proposed geological time of emergence of Barbados. Hence, either the molecular clock rate does not apply to the Barbadian anole population, or the geological dating of the emergence of Barbados is erroneous. The compatibility of geological times and molecular divergence of this complex on Martinique, together with relative rates tests comparing the rates on Barbados and Martinique, do not suggest atypical clock rates. The question of whether Barbados emerged much earlier than is currently thought, or whether the molecular clock assumptions are inappropriate, remains open.","author":[{"dropping-particle":"","family":"Thorpe","given":"R. S.","non-dropping-particle":"","parse-names":false,"suffix":""},{"dropping-particle":"","family":"Leadbeater","given":"D. L.","non-dropping-particle":"","parse-names":false,"suffix":""},{"dropping-particle":"","family":"Pook","given":"C. E.","non-dropping-particle":"","parse-names":false,"suffix":""}],"container-title":"Molecular Ecology","id":"ITEM-1","issued":{"date-parts":[["2005"]]},"title":"Molecular clocks and geological dates: Cytochrome b of Anolis extremus substantially contradicts dating of Barbados emergence","type":"article-journal"},"uris":["http://www.mendeley.com/documents/?uuid=4521730e-f716-4663-af6d-710493c5e40d"]}],"mendeley":{"formattedCitation":"(Thorpe, Leadbeater, &amp; Pook, 2005)","manualFormatting":"Thorpe, Leadbeater, &amp; Pook, 2005","plainTextFormattedCitation":"(Thorpe, Leadbeater, &amp; Pook, 2005)","previouslyFormattedCitation":"(Thorpe, Leadbeater, &amp; Pook, 2005)"},"properties":{"noteIndex":0},"schema":"https://github.com/citation-style-language/schema/raw/master/csl-citation.json"}</w:instrText>
      </w:r>
      <w:r>
        <w:rPr/>
        <w:fldChar w:fldCharType="separate"/>
      </w:r>
      <w:bookmarkStart w:id="47" w:name="Bookmark11"/>
      <w:r>
        <w:rPr/>
      </w:r>
      <w:r>
        <w:rPr>
          <w:rFonts w:cs="Times New Roman" w:ascii="Times New Roman" w:hAnsi="Times New Roman"/>
          <w:sz w:val="24"/>
          <w:szCs w:val="24"/>
          <w:lang w:val="en-US" w:eastAsia="en-US" w:bidi="ar-SA"/>
        </w:rPr>
        <w:t>T</w:t>
      </w:r>
      <w:bookmarkStart w:id="48" w:name="Bookmark28"/>
      <w:r>
        <w:rPr>
          <w:rFonts w:cs="Times New Roman" w:ascii="Times New Roman" w:hAnsi="Times New Roman"/>
          <w:sz w:val="24"/>
          <w:szCs w:val="24"/>
          <w:lang w:val="en-US" w:eastAsia="en-US" w:bidi="ar-SA"/>
        </w:rPr>
        <w:t>h</w:t>
      </w:r>
      <w:bookmarkStart w:id="49" w:name="Bookmark211"/>
      <w:r>
        <w:rPr>
          <w:rFonts w:cs="Times New Roman" w:ascii="Times New Roman" w:hAnsi="Times New Roman"/>
          <w:sz w:val="24"/>
          <w:szCs w:val="24"/>
          <w:lang w:val="en-US" w:eastAsia="en-US" w:bidi="ar-SA"/>
        </w:rPr>
        <w:t>orpe, Leadbeater, &amp; Pook, 2005</w:t>
      </w:r>
      <w:r>
        <w:rPr/>
      </w:r>
      <w:r>
        <w:rPr/>
        <w:fldChar w:fldCharType="end"/>
      </w:r>
      <w:bookmarkEnd w:id="47"/>
      <w:bookmarkEnd w:id="48"/>
      <w:bookmarkEnd w:id="49"/>
      <w:r>
        <w:rPr>
          <w:rFonts w:cs="Times New Roman" w:ascii="Times New Roman" w:hAnsi="Times New Roman"/>
          <w:sz w:val="24"/>
          <w:szCs w:val="24"/>
          <w:lang w:val="en-US" w:eastAsia="en-US" w:bidi="ar-SA"/>
        </w:rPr>
        <w:t xml:space="preserve">) with 1% standard deviation and relaxed molecular clock </w:t>
      </w:r>
      <w:r>
        <w:fldChar w:fldCharType="begin"/>
      </w:r>
      <w:r>
        <w:rPr/>
        <w:instrText>ADDIN CSL_CITATION {"citationItems":[{"id":"ITEM-1","itemData":{"DOI":"10.1111/jbi.12291","ISSN":"13652699","abstract":"Aim: Our aims were to investigate the spatial genetic structure of Micrablepharus atticolus and to assess the relative importance of differentiation in plateaus versus depressions, in areas of historical stability versus instability, and in central versus peripheral regions. Location: The Brazilian Cerrado. Methods: We compared the elevational range of M. atticolus with that of its sister species, Micrablepharus maximiliani, to investigate their putative elevational segregation. We identified past (6, 21 and 130 ka) and current variables associated with the distribution of M. atticolus. Based on cytochrome b sequences, we compared genetic diversity indexes and neutrality statistics between plateau/depression, stable/unstable and core/periphery populations. We identified geographically homogeneous and maximally differentiated groups of populations and tested the association between genetic and geographical distances. Finally, we traced elevational range on the phylogeny and tested for a significant phylogenetic signal associated with elevation. Results: We found no elevational segregation between M. atticolus and M. maximiliani. There is high genetic diversity and structuring among populations, with the primary differentiation occurring between north-eastern and south-western Cerrado localities. We recognized three main groups of populations that roughly correspond to the southern, central-northern and north-western portions of the Cerrado, which diverged between 3.5 and 1.5 Ma. Genetic di versity indices indicated no differences between plateaus and depressions or stable and unstable areas, but samples from peripheral isolates in south-western Amazonia exhibited low haplotype and nucleotide diversity and signs of population expansion. Main conclusions: The diversification of M. atticolus in the Cerrado was primarily affected by events in the late Neogene. We found no support for the plateau/depression and stability/instability hypotheses, but we did find support for the core/periphery hypothesis. The spatial patterns seemingly resulted from a combination of shifting environmental conditions during climatic cycles, with repeated colonizations of plateaus and depressions, isolation by distance, and divergence in and recolonization of peripheral isolates within Amazonia. © 2014 John Wiley  &amp;  Sons Ltd.","author":[{"dropping-particle":"","family":"Santos","given":"Marcella Gonçalves","non-dropping-particle":"","parse-names":false,"suffix":""},{"dropping-particle":"","family":"Nogueira","given":"Cristiano","non-dropping-particle":"","parse-names":false,"suffix":""},{"dropping-particle":"","family":"Giugliano","given":"Lilian Gimenes","non-dropping-particle":"","parse-names":false,"suffix":""},{"dropping-particle":"","family":"Colli","given":"Guarino Rinaldi","non-dropping-particle":"","parse-names":false,"suffix":""}],"container-title":"Journal of Biogeography","id":"ITEM-1","issued":{"date-parts":[["2014"]]},"title":"Landscape evolution and phylogeography of Micrablepharus atticolus (Squamata, Gymnophthalmidae), an endemic lizard of the Brazilian Cerrado","type":"article-journal"},"uris":["http://www.mendeley.com/documents/?uuid=0f94f52c-3716-4ce6-889c-72a5051f2845"]}],"mendeley":{"formattedCitation":"(Santos et al., 2014)","plainTextFormattedCitation":"(Santos et al., 2014)","previouslyFormattedCitation":"(Santos et al., 2014)"},"properties":{"noteIndex":0},"schema":"https://github.com/citation-style-language/schema/raw/master/csl-citation.json"}</w:instrText>
      </w:r>
      <w:r>
        <w:rPr/>
        <w:fldChar w:fldCharType="separate"/>
      </w:r>
      <w:bookmarkStart w:id="50" w:name="Bookmark19"/>
      <w:r>
        <w:rPr/>
      </w:r>
      <w:r>
        <w:rPr>
          <w:rFonts w:cs="Times New Roman" w:ascii="Times New Roman" w:hAnsi="Times New Roman"/>
          <w:sz w:val="24"/>
          <w:szCs w:val="24"/>
          <w:lang w:val="en-US" w:eastAsia="en-US" w:bidi="ar-SA"/>
        </w:rPr>
        <w:t>(</w:t>
      </w:r>
      <w:bookmarkStart w:id="51" w:name="Bookmark29"/>
      <w:r>
        <w:rPr>
          <w:rFonts w:cs="Times New Roman" w:ascii="Times New Roman" w:hAnsi="Times New Roman"/>
          <w:sz w:val="24"/>
          <w:szCs w:val="24"/>
          <w:lang w:val="en-US" w:eastAsia="en-US" w:bidi="ar-SA"/>
        </w:rPr>
        <w:t>S</w:t>
      </w:r>
      <w:bookmarkStart w:id="52" w:name="Bookmark221"/>
      <w:r>
        <w:rPr>
          <w:rFonts w:cs="Times New Roman" w:ascii="Times New Roman" w:hAnsi="Times New Roman"/>
          <w:sz w:val="24"/>
          <w:szCs w:val="24"/>
          <w:lang w:val="en-US" w:eastAsia="en-US" w:bidi="ar-SA"/>
        </w:rPr>
        <w:t>antos et al., 2014)</w:t>
      </w:r>
      <w:r>
        <w:rPr/>
      </w:r>
      <w:r>
        <w:rPr/>
        <w:fldChar w:fldCharType="end"/>
      </w:r>
      <w:bookmarkEnd w:id="50"/>
      <w:bookmarkEnd w:id="51"/>
      <w:bookmarkEnd w:id="52"/>
      <w:r>
        <w:rPr>
          <w:rFonts w:cs="Times New Roman" w:ascii="Times New Roman" w:hAnsi="Times New Roman"/>
          <w:sz w:val="24"/>
          <w:szCs w:val="24"/>
          <w:lang w:val="en-US" w:eastAsia="en-US" w:bidi="ar-SA"/>
        </w:rPr>
        <w:t>.</w:t>
      </w:r>
    </w:p>
    <w:p>
      <w:pPr>
        <w:pStyle w:val="Normal"/>
        <w:spacing w:lineRule="auto" w:line="240"/>
        <w:ind w:firstLine="720"/>
        <w:jc w:val="both"/>
        <w:rPr/>
      </w:pPr>
      <w:r>
        <w:rPr>
          <w:rFonts w:cs="Times New Roman" w:ascii="Times New Roman" w:hAnsi="Times New Roman"/>
          <w:sz w:val="24"/>
          <w:szCs w:val="24"/>
          <w:lang w:val="en-US" w:eastAsia="en-US" w:bidi="ar-SA"/>
        </w:rPr>
        <w:t xml:space="preserve">Data on thermal preferences were obtained by placing lizards in MDF (Medium Density Fiberboard) thermal gradients, measuring 100 cm in length, 15 cm width e 30 cm height, open at the top with a 2 cm layer of sand and vermiculite at the bottom. The termal gradient (aproximately from 20°C to 50°C) was established by positioning a 60 W incandescent lamp at one site and an ice pack at the opposite side </w:t>
      </w:r>
      <w:bookmarkStart w:id="53" w:name="Bookmark231"/>
      <w:bookmarkStart w:id="54" w:name="__UnoMark__13605_526319981"/>
      <w:r>
        <w:rPr>
          <w:rFonts w:cs="Times New Roman" w:ascii="Times New Roman" w:hAnsi="Times New Roman"/>
          <w:position w:val="0"/>
          <w:sz w:val="24"/>
          <w:sz w:val="24"/>
          <w:szCs w:val="24"/>
          <w:vertAlign w:val="baseline"/>
          <w:lang w:val="en-US" w:eastAsia="en-US" w:bidi="ar-SA"/>
        </w:rPr>
        <w:t>(Paranjpe et al. 2013)</w:t>
      </w:r>
      <w:bookmarkEnd w:id="53"/>
      <w:bookmarkEnd w:id="54"/>
      <w:r>
        <w:rPr>
          <w:rStyle w:val="Hyperlink0"/>
          <w:rFonts w:eastAsia="Arial Unicode MS" w:ascii="Times New Roman" w:hAnsi="Times New Roman"/>
          <w:sz w:val="24"/>
          <w:szCs w:val="24"/>
          <w:lang w:val="en-US" w:eastAsia="en-US" w:bidi="ar-SA"/>
        </w:rPr>
        <w:t>. Animals f</w:t>
      </w:r>
      <w:r>
        <w:rPr>
          <w:rFonts w:cs="Times New Roman" w:ascii="Times New Roman" w:hAnsi="Times New Roman"/>
          <w:sz w:val="24"/>
          <w:szCs w:val="24"/>
          <w:lang w:val="en-US" w:eastAsia="en-US" w:bidi="ar-SA"/>
        </w:rPr>
        <w:t xml:space="preserve">ree to choose their preferred temperatures for one hour, with temperature sensors attached to their body (type T, 1-mm diameter thermocouples, Omega Engineering) connected to a datalogger which records temperatures measured at the sensors every minute </w:t>
      </w:r>
      <w:r>
        <w:rPr>
          <w:rStyle w:val="Hyperlink0"/>
          <w:rFonts w:eastAsia="Arial Unicode MS" w:ascii="Times New Roman" w:hAnsi="Times New Roman"/>
          <w:sz w:val="24"/>
          <w:szCs w:val="24"/>
          <w:lang w:val="en-US" w:eastAsia="en-US" w:bidi="ar-SA"/>
        </w:rPr>
        <w:t>(Eltek</w:t>
      </w:r>
      <w:r>
        <w:rPr>
          <w:rStyle w:val="None"/>
          <w:rFonts w:cs="Times New Roman" w:ascii="Times New Roman" w:hAnsi="Times New Roman"/>
          <w:sz w:val="24"/>
          <w:szCs w:val="24"/>
          <w:lang w:val="en-US" w:eastAsia="en-US" w:bidi="ar-SA"/>
        </w:rPr>
        <w:t>®</w:t>
      </w:r>
      <w:r>
        <w:rPr>
          <w:rStyle w:val="Hyperlink0"/>
          <w:rFonts w:eastAsia="Arial Unicode MS" w:ascii="Times New Roman" w:hAnsi="Times New Roman"/>
          <w:sz w:val="24"/>
          <w:szCs w:val="24"/>
          <w:lang w:val="en-US" w:eastAsia="en-US" w:bidi="ar-SA"/>
        </w:rPr>
        <w:t xml:space="preserve"> 1000 Series Squirrel Meter Data Logger 64K, 10 Channel 1001WD)</w:t>
      </w:r>
      <w:r>
        <w:rPr>
          <w:rFonts w:cs="Times New Roman" w:ascii="Times New Roman" w:hAnsi="Times New Roman"/>
          <w:sz w:val="24"/>
          <w:szCs w:val="24"/>
          <w:lang w:val="en-US" w:eastAsia="en-US" w:bidi="ar-SA"/>
        </w:rPr>
        <w:t xml:space="preserve">. The temperature measures during the first ten minutes of the experiment were excluded, since animals were acclimating to the set up </w:t>
      </w:r>
      <w:r>
        <w:fldChar w:fldCharType="begin"/>
      </w:r>
      <w:r>
        <w:rPr/>
        <w:instrText>ADDIN CSL_CITATION {"citationItems":[{"id":"ITEM-1","itemData":{"DOI":"10.1002/ece3.614","ISSN":"20457758","abstract":"Natural populations respond to selection pressures like increasing local temperatures in many ways, including plasticity and adaptation. To predict the response of ectotherms like lizards to local temperature increase, it is essential to estimate phenotypic variation in and determine the heritability of temperature-related traits like average field body temperature (T b) and preferred temperature (T p). We measured T p of Uta stansburiana in a laboratory thermal gradient and assessed the contribution of sex, reproductive status and throat color genotype to phenotypic variation in T b of adult lizards. Females had higher T p than males. However, they temporarily preferred lower temperature when gravid than when nongravid. Using a nested half-sib design for genetic crosses in the laboratory, we estimated relative contributions of additive genetic variation and maternal effects to T p of hatchlings. Our results show that maternal effects, but not additive genetic variation, influence T p of hatchlings in U. stansburiana. Maternal T p and the presence or absence of blue throat color alleles significantly influenced T p of hatchlings. We discuss ecological and evolutionary consequences of these maternal effects in the context of rapid climate change and natural selection that we measure on progeny survival to maturity as a function of maternal T p.","author":[{"dropping-particle":"","family":"Paranjpe","given":"Dhanashree A.","non-dropping-particle":"","parse-names":false,"suffix":""},{"dropping-particle":"","family":"Bastiaans","given":"Elizabeth","non-dropping-particle":"","parse-names":false,"suffix":""},{"dropping-particle":"","family":"Patten","given":"Amy","non-dropping-particle":"","parse-names":false,"suffix":""},{"dropping-particle":"","family":"Cooper","given":"Robert D.","non-dropping-particle":"","parse-names":false,"suffix":""},{"dropping-particle":"","family":"Sinervo","given":"Barry","non-dropping-particle":"","parse-names":false,"suffix":""}],"container-title":"Ecology and Evolution","id":"ITEM-1","issued":{"date-parts":[["2013"]]},"title":"Evidence of maternal effects on temperature preference in side-blotched lizards: Implications for evolutionary response to climate change","type":"article-journal"},"uris":["http://www.mendeley.com/documents/?uuid=653e27d4-7cb0-4b72-ab0f-c50fe9a7abf4"]}],"mendeley":{"formattedCitation":"(Paranjpe et al., 2013)","plainTextFormattedCitation":"(Paranjpe et al., 2013)","previouslyFormattedCitation":"(Paranjpe et al., 2013)"},"properties":{"noteIndex":0},"schema":"https://github.com/citation-style-language/schema/raw/master/csl-citation.json"}</w:instrText>
      </w:r>
      <w:r>
        <w:rPr/>
        <w:fldChar w:fldCharType="separate"/>
      </w:r>
      <w:bookmarkStart w:id="55" w:name="Bookmark20"/>
      <w:r>
        <w:rPr/>
      </w:r>
      <w:r>
        <w:rPr>
          <w:rFonts w:ascii="Times New Roman" w:hAnsi="Times New Roman"/>
          <w:position w:val="0"/>
          <w:sz w:val="24"/>
          <w:sz w:val="24"/>
          <w:vertAlign w:val="baseline"/>
          <w:lang w:val="en-US" w:eastAsia="en-US" w:bidi="ar-SA"/>
        </w:rPr>
        <w:t>(</w:t>
      </w:r>
      <w:bookmarkStart w:id="56" w:name="Bookmark32"/>
      <w:bookmarkStart w:id="57" w:name="__UnoMark__13609_526319981"/>
      <w:r>
        <w:rPr>
          <w:rFonts w:ascii="Times New Roman" w:hAnsi="Times New Roman"/>
          <w:position w:val="0"/>
          <w:sz w:val="24"/>
          <w:sz w:val="24"/>
          <w:vertAlign w:val="baseline"/>
          <w:lang w:val="en-US" w:eastAsia="en-US" w:bidi="ar-SA"/>
        </w:rPr>
        <w:t>Paranjpe et al. 2013)</w:t>
      </w:r>
      <w:r>
        <w:rPr>
          <w:rFonts w:ascii="Times New Roman" w:hAnsi="Times New Roman"/>
          <w:lang w:val="en-US" w:eastAsia="en-US" w:bidi="ar-SA"/>
        </w:rPr>
        <w:t>⁠</w:t>
      </w:r>
      <w:r>
        <w:rPr/>
      </w:r>
      <w:r>
        <w:rPr/>
        <w:fldChar w:fldCharType="end"/>
      </w:r>
      <w:bookmarkStart w:id="58" w:name="Bookmark241"/>
      <w:bookmarkEnd w:id="55"/>
      <w:bookmarkEnd w:id="56"/>
      <w:bookmarkEnd w:id="57"/>
      <w:bookmarkEnd w:id="58"/>
      <w:r>
        <w:rPr>
          <w:rFonts w:cs="Times New Roman" w:ascii="Times New Roman" w:hAnsi="Times New Roman"/>
          <w:sz w:val="24"/>
          <w:szCs w:val="24"/>
          <w:lang w:val="en-US" w:eastAsia="en-US" w:bidi="ar-SA"/>
        </w:rPr>
        <w:t xml:space="preserve">. The thermal gradient data will be used to determine the range of preferred temperatures of each population, defined as the central 90% range of temperatures registered in the datalogger, averaged among all individuals of each population </w:t>
      </w:r>
      <w:bookmarkStart w:id="59" w:name="__UnoMark__13613_526319981"/>
      <w:r>
        <w:rPr>
          <w:rFonts w:cs="Times New Roman" w:ascii="Times New Roman" w:hAnsi="Times New Roman"/>
          <w:position w:val="0"/>
          <w:sz w:val="24"/>
          <w:sz w:val="24"/>
          <w:szCs w:val="24"/>
          <w:vertAlign w:val="baseline"/>
          <w:lang w:val="en-US" w:eastAsia="en-US" w:bidi="ar-SA"/>
        </w:rPr>
        <w:t>(Caetano et al. 2019)</w:t>
      </w:r>
      <w:bookmarkEnd w:id="59"/>
      <w:r>
        <w:rPr>
          <w:rFonts w:cs="Times New Roman" w:ascii="Times New Roman" w:hAnsi="Times New Roman"/>
          <w:sz w:val="24"/>
          <w:szCs w:val="24"/>
          <w:lang w:val="en-US" w:eastAsia="en-US" w:bidi="ar-SA"/>
        </w:rPr>
        <w:t xml:space="preserve">⁠. I will use a simple ANOVA to test if thermal tolerance limits differ significantly between populations. For lineages which had not yet originated in any of those past times, the thermal preferences of the most recent common ancestor will be reconstructed through Markov Chain Monte Carlo phylogenetic interpolation </w:t>
      </w:r>
      <w:bookmarkStart w:id="60" w:name="__UnoMark__13617_526319981"/>
      <w:r>
        <w:rPr>
          <w:rFonts w:cs="Times New Roman" w:ascii="Times New Roman" w:hAnsi="Times New Roman"/>
          <w:position w:val="0"/>
          <w:sz w:val="24"/>
          <w:sz w:val="24"/>
          <w:szCs w:val="24"/>
          <w:vertAlign w:val="baseline"/>
          <w:lang w:val="en-US" w:eastAsia="en-US" w:bidi="ar-SA"/>
        </w:rPr>
        <w:t>(Pagel et al. 2004)</w:t>
      </w:r>
      <w:bookmarkEnd w:id="60"/>
      <w:r>
        <w:rPr>
          <w:rFonts w:cs="Times New Roman" w:ascii="Times New Roman" w:hAnsi="Times New Roman"/>
          <w:sz w:val="24"/>
          <w:szCs w:val="24"/>
          <w:lang w:val="en-US" w:eastAsia="en-US" w:bidi="ar-SA"/>
        </w:rPr>
        <w:t>⁠</w:t>
      </w:r>
      <w:bookmarkStart w:id="61" w:name="Bookmark33"/>
      <w:bookmarkEnd w:id="61"/>
      <w:r>
        <w:rPr>
          <w:rFonts w:cs="Times New Roman" w:ascii="Times New Roman" w:hAnsi="Times New Roman"/>
          <w:sz w:val="24"/>
          <w:szCs w:val="24"/>
          <w:lang w:val="en-US" w:eastAsia="en-US" w:bidi="ar-SA"/>
        </w:rPr>
        <w:t>. All procedures were approved by the ethics in animal use committee of University of Brasília (Process: 33786/2016).</w:t>
      </w:r>
    </w:p>
    <w:p>
      <w:pPr>
        <w:pStyle w:val="Normal"/>
        <w:spacing w:lineRule="auto" w:line="240"/>
        <w:ind w:firstLine="720"/>
        <w:jc w:val="both"/>
        <w:rPr>
          <w:rFonts w:ascii="Times New Roman" w:hAnsi="Times New Roman"/>
          <w:lang w:val="en-US" w:eastAsia="en-US" w:bidi="ar-SA"/>
        </w:rPr>
      </w:pPr>
      <w:r>
        <w:rPr>
          <w:rFonts w:cs="Times New Roman" w:ascii="Times New Roman" w:hAnsi="Times New Roman"/>
          <w:sz w:val="24"/>
          <w:szCs w:val="24"/>
          <w:lang w:val="en-US" w:eastAsia="en-US" w:bidi="ar-SA"/>
        </w:rPr>
        <w:t xml:space="preserve">For </w:t>
      </w:r>
      <w:r>
        <w:rPr>
          <w:rFonts w:eastAsia="" w:cs="Times New Roman" w:ascii="Times New Roman" w:hAnsi="Times New Roman" w:eastAsiaTheme="minorEastAsia"/>
          <w:sz w:val="24"/>
          <w:szCs w:val="24"/>
          <w:lang w:val="en-US" w:eastAsia="en-US" w:bidi="ar-SA"/>
        </w:rPr>
        <w:t>all spatial analysis described next,</w:t>
      </w:r>
      <w:r>
        <w:rPr>
          <w:rFonts w:cs="Times New Roman" w:ascii="Times New Roman" w:hAnsi="Times New Roman"/>
          <w:sz w:val="24"/>
          <w:szCs w:val="24"/>
          <w:lang w:val="en-US" w:eastAsia="en-US" w:bidi="ar-SA"/>
        </w:rPr>
        <w:t xml:space="preserve"> I will use WorldClim </w:t>
      </w:r>
      <w:bookmarkStart w:id="62" w:name="__UnoMark__13621_526319981"/>
      <w:r>
        <w:rPr>
          <w:rFonts w:cs="Times New Roman" w:ascii="Times New Roman" w:hAnsi="Times New Roman"/>
          <w:position w:val="0"/>
          <w:sz w:val="24"/>
          <w:sz w:val="24"/>
          <w:szCs w:val="24"/>
          <w:vertAlign w:val="baseline"/>
          <w:lang w:val="en-US" w:eastAsia="en-US" w:bidi="ar-SA"/>
        </w:rPr>
        <w:t>(Fick and Hijmans 2017)</w:t>
      </w:r>
      <w:bookmarkEnd w:id="62"/>
      <w:r>
        <w:rPr>
          <w:rFonts w:cs="Times New Roman" w:ascii="Times New Roman" w:hAnsi="Times New Roman"/>
          <w:sz w:val="24"/>
          <w:szCs w:val="24"/>
          <w:lang w:val="en-US" w:eastAsia="en-US" w:bidi="ar-SA"/>
        </w:rPr>
        <w:t xml:space="preserve">⁠ global climate </w:t>
      </w:r>
      <w:r>
        <w:rPr>
          <w:rFonts w:eastAsia="" w:cs="Times New Roman" w:ascii="Times New Roman" w:hAnsi="Times New Roman" w:eastAsiaTheme="minorEastAsia"/>
          <w:sz w:val="24"/>
          <w:szCs w:val="24"/>
          <w:lang w:val="en-US" w:eastAsia="en-US" w:bidi="ar-SA"/>
        </w:rPr>
        <w:t>surfaces</w:t>
      </w:r>
      <w:r>
        <w:rPr>
          <w:rFonts w:cs="Times New Roman" w:ascii="Times New Roman" w:hAnsi="Times New Roman"/>
          <w:sz w:val="24"/>
          <w:szCs w:val="24"/>
          <w:lang w:val="en-US" w:eastAsia="en-US" w:bidi="ar-SA"/>
        </w:rPr>
        <w:t xml:space="preserve"> (minimum, maximum and average monthly temperatures and total monthly precipitation), for the present (</w:t>
      </w:r>
      <w:r>
        <w:rPr>
          <w:rFonts w:eastAsia="" w:cs="Times New Roman" w:ascii="Times New Roman" w:hAnsi="Times New Roman" w:eastAsiaTheme="minorEastAsia"/>
          <w:color w:val="auto"/>
          <w:kern w:val="0"/>
          <w:sz w:val="24"/>
          <w:szCs w:val="24"/>
          <w:lang w:val="en-US" w:eastAsia="en-US" w:bidi="ar-SA"/>
        </w:rPr>
        <w:t>1961-1990</w:t>
      </w:r>
      <w:r>
        <w:rPr>
          <w:rFonts w:cs="Times New Roman" w:ascii="Times New Roman" w:hAnsi="Times New Roman"/>
          <w:sz w:val="24"/>
          <w:szCs w:val="24"/>
          <w:lang w:val="en-US" w:eastAsia="en-US" w:bidi="ar-SA"/>
        </w:rPr>
        <w:t>), M</w:t>
      </w:r>
      <w:r>
        <w:rPr>
          <w:rFonts w:eastAsia="" w:cs="Times New Roman" w:ascii="Times New Roman" w:hAnsi="Times New Roman" w:eastAsiaTheme="minorEastAsia"/>
          <w:sz w:val="24"/>
          <w:szCs w:val="24"/>
          <w:lang w:val="en-US" w:eastAsia="en-US" w:bidi="ar-SA"/>
        </w:rPr>
        <w:t>H</w:t>
      </w:r>
      <w:r>
        <w:rPr>
          <w:rFonts w:cs="Times New Roman" w:ascii="Times New Roman" w:hAnsi="Times New Roman"/>
          <w:sz w:val="24"/>
          <w:szCs w:val="24"/>
          <w:lang w:val="en-US" w:eastAsia="en-US" w:bidi="ar-SA"/>
        </w:rPr>
        <w:t xml:space="preserve">, LGM, as well as for the years 2050 and 2070 under carbon emission scenarios RCP 4.5 and RCP 8.5. The same variables for LIG will be obtained from </w:t>
      </w:r>
      <w:bookmarkStart w:id="63" w:name="__UnoMark__13625_526319981"/>
      <w:r>
        <w:rPr>
          <w:rFonts w:cs="Times New Roman" w:ascii="Times New Roman" w:hAnsi="Times New Roman"/>
          <w:position w:val="0"/>
          <w:sz w:val="24"/>
          <w:sz w:val="24"/>
          <w:szCs w:val="24"/>
          <w:vertAlign w:val="baseline"/>
          <w:lang w:val="en-US" w:eastAsia="en-US" w:bidi="ar-SA"/>
        </w:rPr>
        <w:t>(Otto-Bliesner et al. 2006)</w:t>
      </w:r>
      <w:bookmarkEnd w:id="63"/>
      <w:r>
        <w:rPr>
          <w:rFonts w:cs="Times New Roman" w:ascii="Times New Roman" w:hAnsi="Times New Roman"/>
          <w:sz w:val="24"/>
          <w:szCs w:val="24"/>
          <w:lang w:val="en-US" w:eastAsia="en-US" w:bidi="ar-SA"/>
        </w:rPr>
        <w:t xml:space="preserve">⁠. I will also create surfaces of thermally constrained time of activity for each population, considering their thermal tolerances estimated as above, under climate conditions at the present, past and future scenarios described above. </w:t>
      </w:r>
      <w:commentRangeStart w:id="0"/>
      <w:r>
        <w:rPr>
          <w:rFonts w:cs="Times New Roman" w:ascii="Times New Roman" w:hAnsi="Times New Roman"/>
          <w:sz w:val="24"/>
          <w:szCs w:val="24"/>
          <w:lang w:val="en-US" w:eastAsia="en-US" w:bidi="ar-SA"/>
        </w:rPr>
        <w:t xml:space="preserve">For that, </w:t>
      </w:r>
      <w:r>
        <w:rPr>
          <w:rFonts w:eastAsia="" w:cs="Times New Roman" w:ascii="Times New Roman" w:hAnsi="Times New Roman" w:eastAsiaTheme="minorEastAsia"/>
          <w:sz w:val="24"/>
          <w:szCs w:val="24"/>
          <w:lang w:val="en-US" w:eastAsia="en-US" w:bidi="ar-SA"/>
        </w:rPr>
        <w:t>I</w:t>
      </w:r>
      <w:r>
        <w:rPr>
          <w:rFonts w:cs="Times New Roman" w:ascii="Times New Roman" w:hAnsi="Times New Roman"/>
          <w:sz w:val="24"/>
          <w:szCs w:val="24"/>
          <w:lang w:val="en-US" w:eastAsia="en-US" w:bidi="ar-SA"/>
        </w:rPr>
        <w:t xml:space="preserve"> will estimate daily variation in air temperature as a sinusoid ranging from maximum to minimum air temperatures, then account for how much time those temperatures fall inside the species thermal tolerance range</w:t>
      </w:r>
      <w:r>
        <w:rPr>
          <w:rFonts w:cs="Times New Roman" w:ascii="Times New Roman" w:hAnsi="Times New Roman"/>
          <w:sz w:val="24"/>
          <w:szCs w:val="24"/>
          <w:lang w:val="en-US" w:eastAsia="en-US" w:bidi="ar-SA"/>
        </w:rPr>
      </w:r>
      <w:commentRangeEnd w:id="0"/>
      <w:r>
        <w:commentReference w:id="0"/>
      </w:r>
      <w:r>
        <w:rPr>
          <w:rFonts w:cs="Times New Roman" w:ascii="Times New Roman" w:hAnsi="Times New Roman"/>
          <w:sz w:val="24"/>
          <w:szCs w:val="24"/>
          <w:lang w:val="en-US" w:eastAsia="en-US" w:bidi="ar-SA"/>
        </w:rPr>
        <w:t xml:space="preserve"> </w:t>
      </w:r>
      <w:r>
        <w:rPr>
          <w:rFonts w:cs="Times New Roman" w:ascii="Times New Roman" w:hAnsi="Times New Roman"/>
          <w:position w:val="0"/>
          <w:sz w:val="24"/>
          <w:sz w:val="24"/>
          <w:szCs w:val="24"/>
          <w:vertAlign w:val="baseline"/>
          <w:lang w:val="en-US" w:eastAsia="en-US" w:bidi="ar-SA"/>
        </w:rPr>
        <w:t>(Caetano et al. 2019; Sinervo et al. 2010</w:t>
      </w:r>
      <w:bookmarkStart w:id="64" w:name="__UnoMark__13629_526319981"/>
      <w:bookmarkEnd w:id="64"/>
      <w:r>
        <w:rPr>
          <w:rFonts w:cs="Times New Roman" w:ascii="Times New Roman" w:hAnsi="Times New Roman"/>
          <w:position w:val="0"/>
          <w:sz w:val="24"/>
          <w:sz w:val="24"/>
          <w:szCs w:val="24"/>
          <w:vertAlign w:val="baseline"/>
          <w:lang w:val="en-US" w:eastAsia="en-US" w:bidi="ar-SA"/>
        </w:rPr>
        <w:t>)</w:t>
      </w:r>
      <w:r>
        <w:rPr>
          <w:rFonts w:cs="Times New Roman" w:ascii="Times New Roman" w:hAnsi="Times New Roman"/>
          <w:sz w:val="24"/>
          <w:szCs w:val="24"/>
          <w:lang w:val="en-US" w:eastAsia="en-US" w:bidi="ar-SA"/>
        </w:rPr>
        <w:t xml:space="preserve">⁠, using R package Mapinguari </w:t>
      </w:r>
      <w:r>
        <w:rPr>
          <w:rFonts w:cs="Times New Roman" w:ascii="Times New Roman" w:hAnsi="Times New Roman"/>
          <w:position w:val="0"/>
          <w:sz w:val="24"/>
          <w:sz w:val="24"/>
          <w:szCs w:val="24"/>
          <w:vertAlign w:val="baseline"/>
          <w:lang w:val="en-US" w:eastAsia="en-US" w:bidi="ar-SA"/>
        </w:rPr>
        <w:t>(Caetano et al. 2019</w:t>
      </w:r>
      <w:bookmarkStart w:id="65" w:name="__UnoMark__13633_526319981"/>
      <w:bookmarkEnd w:id="65"/>
      <w:r>
        <w:rPr>
          <w:rFonts w:cs="Times New Roman" w:ascii="Times New Roman" w:hAnsi="Times New Roman"/>
          <w:position w:val="0"/>
          <w:sz w:val="24"/>
          <w:sz w:val="24"/>
          <w:szCs w:val="24"/>
          <w:vertAlign w:val="baseline"/>
          <w:lang w:val="en-US" w:eastAsia="en-US" w:bidi="ar-SA"/>
        </w:rPr>
        <w:t>)</w:t>
      </w:r>
      <w:r>
        <w:rPr>
          <w:rFonts w:cs="Times New Roman" w:ascii="Times New Roman" w:hAnsi="Times New Roman"/>
          <w:sz w:val="24"/>
          <w:szCs w:val="24"/>
          <w:lang w:val="en-US" w:eastAsia="en-US" w:bidi="ar-SA"/>
        </w:rPr>
        <w:t xml:space="preserve">⁠. These estimates will be capped by day length at each location, estimated at each site using Corripio’s method </w:t>
      </w:r>
      <w:r>
        <w:rPr>
          <w:rFonts w:cs="Times New Roman" w:ascii="Times New Roman" w:hAnsi="Times New Roman"/>
          <w:position w:val="0"/>
          <w:sz w:val="24"/>
          <w:sz w:val="24"/>
          <w:szCs w:val="24"/>
          <w:vertAlign w:val="baseline"/>
          <w:lang w:val="en-US" w:eastAsia="en-US" w:bidi="ar-SA"/>
        </w:rPr>
        <w:t>(Corripio 2003</w:t>
      </w:r>
      <w:bookmarkStart w:id="66" w:name="__UnoMark__13637_526319981"/>
      <w:bookmarkEnd w:id="66"/>
      <w:r>
        <w:rPr>
          <w:rFonts w:cs="Times New Roman" w:ascii="Times New Roman" w:hAnsi="Times New Roman"/>
          <w:position w:val="0"/>
          <w:sz w:val="24"/>
          <w:sz w:val="24"/>
          <w:szCs w:val="24"/>
          <w:vertAlign w:val="baseline"/>
          <w:lang w:val="en-US" w:eastAsia="en-US" w:bidi="ar-SA"/>
        </w:rPr>
        <w:t>)</w:t>
      </w:r>
      <w:r>
        <w:rPr>
          <w:rFonts w:cs="Times New Roman" w:ascii="Times New Roman" w:hAnsi="Times New Roman"/>
          <w:sz w:val="24"/>
          <w:szCs w:val="24"/>
          <w:lang w:val="en-US" w:eastAsia="en-US" w:bidi="ar-SA"/>
        </w:rPr>
        <w:t xml:space="preserve">⁠. I will also calculate a vegetation index </w:t>
      </w:r>
      <w:r>
        <w:rPr>
          <w:rFonts w:eastAsia="" w:cs="Times New Roman" w:ascii="Times New Roman" w:hAnsi="Times New Roman" w:eastAsiaTheme="minorEastAsia"/>
          <w:sz w:val="24"/>
          <w:szCs w:val="24"/>
          <w:lang w:val="en-US" w:eastAsia="en-US" w:bidi="ar-SA"/>
        </w:rPr>
        <w:t>using</w:t>
      </w:r>
      <w:r>
        <w:rPr>
          <w:rFonts w:cs="Times New Roman" w:ascii="Times New Roman" w:hAnsi="Times New Roman"/>
          <w:sz w:val="24"/>
          <w:szCs w:val="24"/>
          <w:lang w:val="en-US" w:eastAsia="en-US" w:bidi="ar-SA"/>
        </w:rPr>
        <w:t xml:space="preserve"> dynamic global vegetation models </w:t>
      </w:r>
      <w:r>
        <w:rPr>
          <w:rFonts w:cs="Times New Roman" w:ascii="Times New Roman" w:hAnsi="Times New Roman"/>
          <w:position w:val="0"/>
          <w:sz w:val="24"/>
          <w:sz w:val="24"/>
          <w:szCs w:val="24"/>
          <w:vertAlign w:val="baseline"/>
          <w:lang w:val="en-US" w:eastAsia="en-US" w:bidi="ar-SA"/>
        </w:rPr>
        <w:t>(Sitch et al. 2008</w:t>
      </w:r>
      <w:bookmarkStart w:id="67" w:name="__UnoMark__13641_526319981"/>
      <w:bookmarkEnd w:id="67"/>
      <w:r>
        <w:rPr>
          <w:rFonts w:cs="Times New Roman" w:ascii="Times New Roman" w:hAnsi="Times New Roman"/>
          <w:position w:val="0"/>
          <w:sz w:val="24"/>
          <w:sz w:val="24"/>
          <w:szCs w:val="24"/>
          <w:vertAlign w:val="baseline"/>
          <w:lang w:val="en-US" w:eastAsia="en-US" w:bidi="ar-SA"/>
        </w:rPr>
        <w:t>)</w:t>
      </w:r>
      <w:r>
        <w:rPr>
          <w:rFonts w:cs="Times New Roman" w:ascii="Times New Roman" w:hAnsi="Times New Roman"/>
          <w:sz w:val="24"/>
          <w:szCs w:val="24"/>
          <w:lang w:val="en-US" w:eastAsia="en-US" w:bidi="ar-SA"/>
        </w:rPr>
        <w:t>⁠ for all present, past and future scenarios described above.</w:t>
      </w:r>
    </w:p>
    <w:p>
      <w:pPr>
        <w:pStyle w:val="Normal"/>
        <w:spacing w:lineRule="auto" w:line="240"/>
        <w:ind w:firstLine="720"/>
        <w:jc w:val="both"/>
        <w:rPr>
          <w:rFonts w:ascii="Times New Roman" w:hAnsi="Times New Roman"/>
          <w:lang w:val="en-US" w:eastAsia="en-US" w:bidi="ar-SA"/>
          <w:ins w:id="0" w:author="sara varela" w:date="2019-11-27T16:16:00Z"/>
        </w:rPr>
      </w:pPr>
      <w:commentRangeStart w:id="1"/>
      <w:r>
        <w:rPr>
          <w:rFonts w:cs="Times New Roman" w:ascii="Times New Roman" w:hAnsi="Times New Roman"/>
          <w:sz w:val="24"/>
          <w:szCs w:val="24"/>
          <w:lang w:val="en-US" w:eastAsia="en-US" w:bidi="ar-SA"/>
        </w:rPr>
        <w:t xml:space="preserve">I will establish circles of 10, 50, 100 and 200 km radius around the point coordinates of focus populations, from which </w:t>
      </w:r>
      <w:r>
        <w:rPr>
          <w:rFonts w:eastAsia="" w:cs="Times New Roman" w:ascii="Times New Roman" w:hAnsi="Times New Roman" w:eastAsiaTheme="minorEastAsia"/>
          <w:sz w:val="24"/>
          <w:szCs w:val="24"/>
          <w:lang w:val="en-US" w:eastAsia="en-US" w:bidi="ar-SA"/>
        </w:rPr>
        <w:t>I will</w:t>
      </w:r>
      <w:r>
        <w:rPr>
          <w:rFonts w:cs="Times New Roman" w:ascii="Times New Roman" w:hAnsi="Times New Roman"/>
          <w:sz w:val="24"/>
          <w:szCs w:val="24"/>
          <w:lang w:val="en-US" w:eastAsia="en-US" w:bidi="ar-SA"/>
        </w:rPr>
        <w:t xml:space="preserve"> extract averages and variances of environmental, ecophysiological and vegetation variables from the present and past </w:t>
      </w:r>
      <w:r>
        <w:rPr>
          <w:rFonts w:eastAsia="" w:cs="Times New Roman" w:ascii="Times New Roman" w:hAnsi="Times New Roman" w:eastAsiaTheme="minorEastAsia"/>
          <w:sz w:val="24"/>
          <w:szCs w:val="24"/>
          <w:lang w:val="en-US" w:eastAsia="en-US" w:bidi="ar-SA"/>
        </w:rPr>
        <w:t>surfaces</w:t>
      </w:r>
      <w:r>
        <w:rPr>
          <w:rFonts w:cs="Times New Roman" w:ascii="Times New Roman" w:hAnsi="Times New Roman"/>
          <w:sz w:val="24"/>
          <w:szCs w:val="24"/>
          <w:lang w:val="en-US" w:eastAsia="en-US" w:bidi="ar-SA"/>
        </w:rPr>
        <w:t xml:space="preserve"> described above. Those values will then be used as predictors of present genetic diversity, </w:t>
      </w:r>
      <w:r>
        <w:rPr>
          <w:rFonts w:eastAsia="" w:cs="Times New Roman" w:ascii="Times New Roman" w:hAnsi="Times New Roman" w:eastAsiaTheme="minorEastAsia"/>
          <w:sz w:val="24"/>
          <w:szCs w:val="24"/>
          <w:lang w:val="en-US" w:eastAsia="en-US" w:bidi="ar-SA"/>
        </w:rPr>
        <w:t>using</w:t>
      </w:r>
      <w:r>
        <w:rPr>
          <w:rFonts w:cs="Times New Roman" w:ascii="Times New Roman" w:hAnsi="Times New Roman"/>
          <w:sz w:val="24"/>
          <w:szCs w:val="24"/>
          <w:lang w:val="en-US" w:eastAsia="en-US" w:bidi="ar-SA"/>
        </w:rPr>
        <w:t xml:space="preserve"> the Random Forest models. </w:t>
      </w:r>
      <w:r>
        <w:rPr>
          <w:rFonts w:eastAsia="" w:cs="Times New Roman" w:ascii="Times New Roman" w:hAnsi="Times New Roman" w:eastAsiaTheme="minorEastAsia"/>
          <w:sz w:val="24"/>
          <w:szCs w:val="24"/>
          <w:lang w:val="en-US" w:eastAsia="en-US" w:bidi="ar-SA"/>
        </w:rPr>
        <w:t>I</w:t>
      </w:r>
      <w:r>
        <w:rPr>
          <w:rFonts w:cs="Times New Roman" w:ascii="Times New Roman" w:hAnsi="Times New Roman"/>
          <w:sz w:val="24"/>
          <w:szCs w:val="24"/>
          <w:lang w:val="en-US" w:eastAsia="en-US" w:bidi="ar-SA"/>
        </w:rPr>
        <w:t xml:space="preserve"> will repeat the modeling </w:t>
      </w:r>
      <w:r>
        <w:rPr>
          <w:rFonts w:eastAsia="" w:cs="Times New Roman" w:ascii="Times New Roman" w:hAnsi="Times New Roman" w:eastAsiaTheme="minorEastAsia"/>
          <w:sz w:val="24"/>
          <w:szCs w:val="24"/>
          <w:lang w:val="en-US" w:eastAsia="en-US" w:bidi="ar-SA"/>
        </w:rPr>
        <w:t>using</w:t>
      </w:r>
      <w:r>
        <w:rPr>
          <w:rFonts w:cs="Times New Roman" w:ascii="Times New Roman" w:hAnsi="Times New Roman"/>
          <w:sz w:val="24"/>
          <w:szCs w:val="24"/>
          <w:lang w:val="en-US" w:eastAsia="en-US" w:bidi="ar-SA"/>
        </w:rPr>
        <w:t xml:space="preserve"> </w:t>
      </w:r>
      <w:r>
        <w:rPr>
          <w:rFonts w:eastAsia="" w:cs="Times New Roman" w:ascii="Times New Roman" w:hAnsi="Times New Roman" w:eastAsiaTheme="minorEastAsia"/>
          <w:sz w:val="24"/>
          <w:szCs w:val="24"/>
          <w:lang w:val="en-US" w:eastAsia="en-US" w:bidi="ar-SA"/>
        </w:rPr>
        <w:t>values</w:t>
      </w:r>
      <w:r>
        <w:rPr>
          <w:rFonts w:cs="Times New Roman" w:ascii="Times New Roman" w:hAnsi="Times New Roman"/>
          <w:sz w:val="24"/>
          <w:szCs w:val="24"/>
          <w:lang w:val="en-US" w:eastAsia="en-US" w:bidi="ar-SA"/>
        </w:rPr>
        <w:t xml:space="preserve"> extracted from each circle size and compare model accuracy to establish which option generates the best predictors. </w:t>
      </w:r>
      <w:r>
        <w:rPr>
          <w:rFonts w:cs="Times New Roman" w:ascii="Times New Roman" w:hAnsi="Times New Roman"/>
          <w:sz w:val="24"/>
          <w:szCs w:val="24"/>
          <w:lang w:val="en-US" w:eastAsia="en-US" w:bidi="ar-SA"/>
        </w:rPr>
      </w:r>
      <w:commentRangeEnd w:id="1"/>
      <w:r>
        <w:commentReference w:id="1"/>
      </w:r>
      <w:r>
        <w:rPr>
          <w:rFonts w:cs="Times New Roman" w:ascii="Times New Roman" w:hAnsi="Times New Roman"/>
          <w:sz w:val="24"/>
          <w:szCs w:val="24"/>
          <w:lang w:val="en-US" w:eastAsia="en-US" w:bidi="ar-SA"/>
        </w:rPr>
        <w:t>Th</w:t>
      </w:r>
      <w:r>
        <w:rPr>
          <w:rFonts w:eastAsia="" w:cs="Times New Roman" w:ascii="Times New Roman" w:hAnsi="Times New Roman" w:eastAsiaTheme="minorEastAsia"/>
          <w:sz w:val="24"/>
          <w:szCs w:val="24"/>
          <w:lang w:val="en-US" w:eastAsia="en-US" w:bidi="ar-SA"/>
        </w:rPr>
        <w:t>e</w:t>
      </w:r>
      <w:r>
        <w:rPr>
          <w:rFonts w:cs="Times New Roman" w:ascii="Times New Roman" w:hAnsi="Times New Roman"/>
          <w:sz w:val="24"/>
          <w:szCs w:val="24"/>
          <w:lang w:val="en-US" w:eastAsia="en-US" w:bidi="ar-SA"/>
        </w:rPr>
        <w:t xml:space="preserve"> Random Forest algorithm was chosen due to its robustness to the high levels of collinearity expected from the choice of predictors </w:t>
      </w:r>
      <w:r>
        <w:rPr>
          <w:rFonts w:cs="Times New Roman" w:ascii="Times New Roman" w:hAnsi="Times New Roman"/>
          <w:position w:val="0"/>
          <w:sz w:val="24"/>
          <w:sz w:val="24"/>
          <w:szCs w:val="24"/>
          <w:vertAlign w:val="baseline"/>
          <w:lang w:val="en-US" w:eastAsia="en-US" w:bidi="ar-SA"/>
        </w:rPr>
        <w:t>(James et al. 2013</w:t>
      </w:r>
      <w:bookmarkStart w:id="68" w:name="__UnoMark__13645_526319981"/>
      <w:bookmarkEnd w:id="68"/>
      <w:r>
        <w:rPr>
          <w:rFonts w:cs="Times New Roman" w:ascii="Times New Roman" w:hAnsi="Times New Roman"/>
          <w:position w:val="0"/>
          <w:sz w:val="24"/>
          <w:sz w:val="24"/>
          <w:szCs w:val="24"/>
          <w:vertAlign w:val="baseline"/>
          <w:lang w:val="en-US" w:eastAsia="en-US" w:bidi="ar-SA"/>
        </w:rPr>
        <w:t>)</w:t>
      </w:r>
      <w:r>
        <w:rPr>
          <w:rFonts w:cs="Times New Roman" w:ascii="Times New Roman" w:hAnsi="Times New Roman"/>
          <w:sz w:val="24"/>
          <w:szCs w:val="24"/>
          <w:lang w:val="en-US" w:eastAsia="en-US" w:bidi="ar-SA"/>
        </w:rPr>
        <w:t xml:space="preserve">⁠. </w:t>
      </w:r>
      <w:r>
        <w:rPr>
          <w:rFonts w:eastAsia="" w:cs="Times New Roman" w:ascii="Times New Roman" w:hAnsi="Times New Roman" w:eastAsiaTheme="minorEastAsia"/>
          <w:sz w:val="24"/>
          <w:szCs w:val="24"/>
          <w:lang w:val="en-US" w:eastAsia="en-US" w:bidi="ar-SA"/>
        </w:rPr>
        <w:t>I</w:t>
      </w:r>
      <w:r>
        <w:rPr>
          <w:rFonts w:cs="Times New Roman" w:ascii="Times New Roman" w:hAnsi="Times New Roman"/>
          <w:sz w:val="24"/>
          <w:szCs w:val="24"/>
          <w:lang w:val="en-US" w:eastAsia="en-US" w:bidi="ar-SA"/>
        </w:rPr>
        <w:t xml:space="preserve"> will also include matrices of geographical and phylogenetic distances as covariates to control for those sources of autocorrelation. The accuracy of the models will be assessed through True Skill Statistics (TSS) derived from cross-validation with 30% of the original data set, which will be set aside </w:t>
      </w:r>
      <w:r>
        <w:rPr>
          <w:rFonts w:eastAsia="" w:cs="Times New Roman" w:ascii="Times New Roman" w:hAnsi="Times New Roman" w:eastAsiaTheme="minorEastAsia"/>
          <w:sz w:val="24"/>
          <w:szCs w:val="24"/>
          <w:lang w:val="en-US" w:eastAsia="en-US" w:bidi="ar-SA"/>
        </w:rPr>
        <w:t>before</w:t>
      </w:r>
      <w:r>
        <w:rPr>
          <w:rFonts w:cs="Times New Roman" w:ascii="Times New Roman" w:hAnsi="Times New Roman"/>
          <w:sz w:val="24"/>
          <w:szCs w:val="24"/>
          <w:lang w:val="en-US" w:eastAsia="en-US" w:bidi="ar-SA"/>
        </w:rPr>
        <w:t xml:space="preserve"> model fitting. The importance of predictors will be evaluated by the average Increase in </w:t>
      </w:r>
      <w:r>
        <w:rPr>
          <w:rFonts w:eastAsia="" w:cs="Times New Roman" w:ascii="Times New Roman" w:hAnsi="Times New Roman" w:eastAsiaTheme="minorEastAsia"/>
          <w:sz w:val="24"/>
          <w:szCs w:val="24"/>
          <w:lang w:val="en-US" w:eastAsia="en-US" w:bidi="ar-SA"/>
        </w:rPr>
        <w:t>N</w:t>
      </w:r>
      <w:r>
        <w:rPr>
          <w:rFonts w:cs="Times New Roman" w:ascii="Times New Roman" w:hAnsi="Times New Roman"/>
          <w:sz w:val="24"/>
          <w:szCs w:val="24"/>
          <w:lang w:val="en-US" w:eastAsia="en-US" w:bidi="ar-SA"/>
        </w:rPr>
        <w:t xml:space="preserve">ode Impurity (INI) resulting from their removal from decision trees </w:t>
      </w:r>
      <w:r>
        <w:rPr>
          <w:rFonts w:cs="Times New Roman" w:ascii="Times New Roman" w:hAnsi="Times New Roman"/>
          <w:position w:val="0"/>
          <w:sz w:val="24"/>
          <w:sz w:val="24"/>
          <w:szCs w:val="24"/>
          <w:vertAlign w:val="baseline"/>
          <w:lang w:val="en-US" w:eastAsia="en-US" w:bidi="ar-SA"/>
        </w:rPr>
        <w:t>(James et al. 2013</w:t>
      </w:r>
      <w:bookmarkStart w:id="69" w:name="__UnoMark__13649_526319981"/>
      <w:bookmarkStart w:id="70" w:name="__UnoMark__13650_526319981"/>
      <w:bookmarkEnd w:id="69"/>
      <w:bookmarkEnd w:id="70"/>
      <w:r>
        <w:rPr>
          <w:rFonts w:cs="Times New Roman" w:ascii="Times New Roman" w:hAnsi="Times New Roman"/>
          <w:position w:val="0"/>
          <w:sz w:val="24"/>
          <w:sz w:val="24"/>
          <w:szCs w:val="24"/>
          <w:vertAlign w:val="baseline"/>
          <w:lang w:val="en-US" w:eastAsia="en-US" w:bidi="ar-SA"/>
        </w:rPr>
        <w:t>)</w:t>
      </w:r>
      <w:r>
        <w:rPr>
          <w:rFonts w:cs="Times New Roman" w:ascii="Times New Roman" w:hAnsi="Times New Roman"/>
          <w:sz w:val="24"/>
          <w:szCs w:val="24"/>
          <w:lang w:val="en-US" w:eastAsia="en-US" w:bidi="ar-SA"/>
        </w:rPr>
        <w:t>⁠. The same framework will be applied to models of estimates of population size and migration rates for M</w:t>
      </w:r>
      <w:r>
        <w:rPr>
          <w:rFonts w:eastAsia="" w:cs="Times New Roman" w:ascii="Times New Roman" w:hAnsi="Times New Roman" w:eastAsiaTheme="minorEastAsia"/>
          <w:sz w:val="24"/>
          <w:szCs w:val="24"/>
          <w:lang w:val="en-US" w:eastAsia="en-US" w:bidi="ar-SA"/>
        </w:rPr>
        <w:t>H</w:t>
      </w:r>
      <w:r>
        <w:rPr>
          <w:rFonts w:cs="Times New Roman" w:ascii="Times New Roman" w:hAnsi="Times New Roman"/>
          <w:sz w:val="24"/>
          <w:szCs w:val="24"/>
          <w:lang w:val="en-US" w:eastAsia="en-US" w:bidi="ar-SA"/>
        </w:rPr>
        <w:t>, LIG and LGM, using only predictors for the corresponding time.</w:t>
      </w:r>
    </w:p>
    <w:p>
      <w:pPr>
        <w:pStyle w:val="Normal"/>
        <w:spacing w:lineRule="auto" w:line="240"/>
        <w:ind w:hanging="0"/>
        <w:jc w:val="both"/>
        <w:rPr>
          <w:rFonts w:ascii="Times New Roman" w:hAnsi="Times New Roman" w:cs="Times New Roman"/>
          <w:lang w:val="en-US" w:eastAsia="en-US" w:bidi="ar-SA"/>
        </w:rPr>
      </w:pPr>
      <w:r>
        <w:rPr>
          <w:rFonts w:cs="Times New Roman" w:ascii="Times New Roman" w:hAnsi="Times New Roman"/>
          <w:lang w:val="en-US" w:eastAsia="en-US" w:bidi="ar-SA"/>
        </w:rPr>
      </w:r>
    </w:p>
    <w:p>
      <w:pPr>
        <w:pStyle w:val="Normal"/>
        <w:spacing w:lineRule="auto" w:line="240"/>
        <w:ind w:hanging="0"/>
        <w:jc w:val="both"/>
        <w:rPr>
          <w:rFonts w:ascii="Times New Roman" w:hAnsi="Times New Roman" w:cs="Times New Roman"/>
          <w:sz w:val="24"/>
          <w:szCs w:val="24"/>
          <w:highlight w:val="yellow"/>
        </w:rPr>
      </w:pPr>
      <w:r>
        <w:rPr>
          <w:rFonts w:cs="Times New Roman" w:ascii="Times New Roman" w:hAnsi="Times New Roman"/>
          <w:sz w:val="24"/>
          <w:szCs w:val="24"/>
          <w:highlight w:val="yellow"/>
          <w:lang w:val="en-US" w:eastAsia="en-US" w:bidi="ar-SA"/>
        </w:rPr>
        <w:t>How to include the temporal effects on future projections?</w:t>
      </w:r>
    </w:p>
    <w:p>
      <w:pPr>
        <w:pStyle w:val="Normal"/>
        <w:spacing w:lineRule="auto" w:line="240"/>
        <w:ind w:hanging="0"/>
        <w:jc w:val="both"/>
        <w:rPr>
          <w:rFonts w:ascii="Times New Roman" w:hAnsi="Times New Roman" w:cs="Times New Roman"/>
          <w:lang w:val="en-US" w:eastAsia="en-US" w:bidi="ar-SA"/>
        </w:rPr>
      </w:pPr>
      <w:r>
        <w:rPr>
          <w:rFonts w:cs="Times New Roman" w:ascii="Times New Roman" w:hAnsi="Times New Roman"/>
          <w:lang w:val="en-US" w:eastAsia="en-US" w:bidi="ar-SA"/>
        </w:rPr>
      </w:r>
    </w:p>
    <w:p>
      <w:pPr>
        <w:pStyle w:val="Normal"/>
        <w:spacing w:lineRule="auto" w:line="240"/>
        <w:ind w:firstLine="720"/>
        <w:jc w:val="both"/>
        <w:rPr>
          <w:rFonts w:ascii="Times New Roman" w:hAnsi="Times New Roman"/>
          <w:sz w:val="24"/>
          <w:szCs w:val="24"/>
        </w:rPr>
      </w:pPr>
      <w:r>
        <w:rPr>
          <w:rFonts w:cs="Times New Roman" w:ascii="Times New Roman" w:hAnsi="Times New Roman"/>
          <w:sz w:val="24"/>
          <w:szCs w:val="24"/>
          <w:lang w:val="en-US" w:eastAsia="en-US" w:bidi="ar-SA"/>
        </w:rPr>
        <w:t>I hope the results of this study help guiding efforts to conserve South American biodiversity, by identifying priority areas for conservation, raising awareness of climate change impacts on biodiversity, and hopefully help make the case for the reduction of carbon emissions. I will make the data and statistical analysis used publicly available, to facilitate the replication of this methodology for other regions of the world and other groups of animals and plants.</w:t>
      </w:r>
    </w:p>
    <w:p>
      <w:pPr>
        <w:pStyle w:val="Normal"/>
        <w:spacing w:lineRule="auto" w:line="240"/>
        <w:ind w:firstLine="720"/>
        <w:jc w:val="both"/>
        <w:rPr>
          <w:rFonts w:ascii="Times" w:hAnsi="Times" w:cs="Times New Roman"/>
        </w:rPr>
      </w:pPr>
      <w:r>
        <w:rPr>
          <w:rFonts w:cs="Times New Roman" w:ascii="Times New Roman" w:hAnsi="Times New Roman"/>
          <w:sz w:val="24"/>
          <w:szCs w:val="24"/>
          <w:lang w:val="en-US" w:eastAsia="en-US" w:bidi="ar-SA"/>
        </w:rPr>
        <w:t xml:space="preserve"> </w:t>
      </w:r>
    </w:p>
    <w:p>
      <w:pPr>
        <w:pStyle w:val="Normal"/>
        <w:spacing w:lineRule="auto" w:line="240"/>
        <w:rPr>
          <w:rFonts w:ascii="Times New Roman" w:hAnsi="Times New Roman"/>
          <w:lang w:val="en-US" w:eastAsia="en-US" w:bidi="ar-SA"/>
        </w:rPr>
      </w:pPr>
      <w:r>
        <w:rPr>
          <w:rFonts w:cs="Times New Roman" w:ascii="Times New Roman" w:hAnsi="Times New Roman"/>
          <w:b/>
          <w:bCs/>
          <w:sz w:val="24"/>
          <w:szCs w:val="24"/>
          <w:lang w:val="en-US" w:eastAsia="en-US" w:bidi="ar-SA"/>
        </w:rPr>
        <w:t>References</w:t>
      </w:r>
      <w:bookmarkStart w:id="71" w:name="Bookmark261"/>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Normal"/>
        <w:spacing w:lineRule="auto" w:line="288" w:before="0" w:after="140"/>
        <w:ind w:left="480" w:hanging="480"/>
        <w:rPr>
          <w:rFonts w:ascii="Times New Roman" w:hAnsi="Times New Roman"/>
          <w:sz w:val="24"/>
        </w:rPr>
      </w:pPr>
      <w:r>
        <w:rPr>
          <w:rFonts w:ascii="Times New Roman" w:hAnsi="Times New Roman"/>
          <w:sz w:val="24"/>
        </w:rPr>
        <w:t>Absy M, Hammen T Van der (1976) Some palaeoecological data from Rondonia, southern part of the Amazon Basin. Acta Amaz</w:t>
      </w:r>
    </w:p>
    <w:p>
      <w:pPr>
        <w:pStyle w:val="Normal"/>
        <w:spacing w:lineRule="auto" w:line="288" w:before="0" w:after="140"/>
        <w:ind w:left="480" w:hanging="480"/>
        <w:rPr>
          <w:rFonts w:ascii="Times New Roman" w:hAnsi="Times New Roman"/>
          <w:sz w:val="24"/>
        </w:rPr>
      </w:pPr>
      <w:r>
        <w:rPr>
          <w:rFonts w:ascii="Times New Roman" w:hAnsi="Times New Roman"/>
          <w:sz w:val="24"/>
        </w:rPr>
        <w:t>Adolph SC, Porter WP (1993) Temperature, activity, and lizard life histories. Am Nat 142:273–295. https://doi.org/10.1086/285538</w:t>
      </w:r>
    </w:p>
    <w:p>
      <w:pPr>
        <w:pStyle w:val="Normal"/>
        <w:spacing w:lineRule="auto" w:line="288" w:before="0" w:after="140"/>
        <w:ind w:left="480" w:hanging="480"/>
        <w:rPr>
          <w:rFonts w:ascii="Times New Roman" w:hAnsi="Times New Roman"/>
          <w:sz w:val="24"/>
        </w:rPr>
      </w:pPr>
      <w:r>
        <w:rPr>
          <w:rFonts w:ascii="Times New Roman" w:hAnsi="Times New Roman"/>
          <w:sz w:val="24"/>
        </w:rPr>
        <w:t>Bellard C, Bertelsmeier C, Leadley P, et al (2012) Impacts of climate change on the future of biodiversity. Ecol Lett 15:365–377. https://doi.org/10.1111/j.1461-0248.2011.01736.x</w:t>
      </w:r>
    </w:p>
    <w:p>
      <w:pPr>
        <w:pStyle w:val="Normal"/>
        <w:spacing w:lineRule="auto" w:line="288" w:before="0" w:after="140"/>
        <w:ind w:left="480" w:hanging="480"/>
        <w:rPr>
          <w:rFonts w:ascii="Times New Roman" w:hAnsi="Times New Roman"/>
          <w:sz w:val="24"/>
        </w:rPr>
      </w:pPr>
      <w:r>
        <w:rPr>
          <w:rFonts w:ascii="Times New Roman" w:hAnsi="Times New Roman"/>
          <w:sz w:val="24"/>
        </w:rPr>
        <w:t>Caetano GHO, Santos JC, Godinho LB, et al Time of activity is a better predictor than environmental temperature for the distribution of a tropical lizard. Oikos - Rev</w:t>
      </w:r>
    </w:p>
    <w:p>
      <w:pPr>
        <w:pStyle w:val="Normal"/>
        <w:spacing w:lineRule="auto" w:line="288" w:before="0" w:after="140"/>
        <w:ind w:left="480" w:hanging="480"/>
        <w:rPr>
          <w:rFonts w:ascii="Times New Roman" w:hAnsi="Times New Roman"/>
          <w:sz w:val="24"/>
        </w:rPr>
      </w:pPr>
      <w:r>
        <w:rPr>
          <w:rFonts w:ascii="Times New Roman" w:hAnsi="Times New Roman"/>
          <w:sz w:val="24"/>
        </w:rPr>
        <w:t>Carnaval AC, Hickerson MJ, Haddad CF, et al (2009) Stability predicts genetic diversity in the Brazilian Atlantic forest hotspot. Science (80- ) 323:785–789</w:t>
      </w:r>
    </w:p>
    <w:p>
      <w:pPr>
        <w:pStyle w:val="Normal"/>
        <w:spacing w:lineRule="auto" w:line="288" w:before="0" w:after="140"/>
        <w:ind w:left="480" w:hanging="480"/>
        <w:rPr>
          <w:rFonts w:ascii="Times New Roman" w:hAnsi="Times New Roman"/>
          <w:sz w:val="24"/>
        </w:rPr>
      </w:pPr>
      <w:r>
        <w:rPr>
          <w:rFonts w:ascii="Times New Roman" w:hAnsi="Times New Roman"/>
          <w:sz w:val="24"/>
        </w:rPr>
        <w:t>Collevatti R, Lima-Ribeiro M, Souza-Neto A (2012) Recovering the demographical history of a Brazilian Cerrado tree species Caryocar brasiliense: coupling ecological niche modeling and coalescent analyses</w:t>
      </w:r>
    </w:p>
    <w:p>
      <w:pPr>
        <w:pStyle w:val="Normal"/>
        <w:spacing w:lineRule="auto" w:line="288" w:before="0" w:after="140"/>
        <w:ind w:left="480" w:hanging="480"/>
        <w:rPr>
          <w:rFonts w:ascii="Times New Roman" w:hAnsi="Times New Roman"/>
          <w:sz w:val="24"/>
        </w:rPr>
      </w:pPr>
      <w:r>
        <w:rPr>
          <w:rFonts w:ascii="Times New Roman" w:hAnsi="Times New Roman"/>
          <w:sz w:val="24"/>
        </w:rPr>
        <w:t>Corripio JG (2003) Vectorial algebra algorithms for calculating terrain parameters from DEMs and solar radiation modelling in mountainous terrain. Int J Geogr Inf Sci 17:1–23. https://doi.org/10.1080/713811744</w:t>
      </w:r>
    </w:p>
    <w:p>
      <w:pPr>
        <w:pStyle w:val="Normal"/>
        <w:spacing w:lineRule="auto" w:line="288" w:before="0" w:after="140"/>
        <w:ind w:left="480" w:hanging="480"/>
        <w:rPr>
          <w:rFonts w:ascii="Times New Roman" w:hAnsi="Times New Roman"/>
          <w:sz w:val="24"/>
        </w:rPr>
      </w:pPr>
      <w:r>
        <w:rPr>
          <w:rFonts w:ascii="Times New Roman" w:hAnsi="Times New Roman"/>
          <w:sz w:val="24"/>
        </w:rPr>
        <w:t>Costa GC, Hampe A, Ledru MP, et al (2018) Biome stability in South America over the last 30 kyr: inferences from long-term vegetation dynamics and habitat modelling. Glob Ecol Biogeogr 27:285–297. https://doi.org/10.1111/geb.12694</w:t>
      </w:r>
    </w:p>
    <w:p>
      <w:pPr>
        <w:pStyle w:val="Normal"/>
        <w:spacing w:lineRule="auto" w:line="288" w:before="0" w:after="140"/>
        <w:ind w:left="480" w:hanging="480"/>
        <w:rPr>
          <w:rFonts w:ascii="Times New Roman" w:hAnsi="Times New Roman"/>
          <w:sz w:val="24"/>
        </w:rPr>
      </w:pPr>
      <w:r>
        <w:rPr>
          <w:rFonts w:ascii="Times New Roman" w:hAnsi="Times New Roman"/>
          <w:sz w:val="24"/>
        </w:rPr>
        <w:t>Fick SE, Hijmans RJ (2017) WorldClim 2: new 1-km spatial resolution climate surfaces for global land areas. Int J Climatol 37:4302–4315. https://doi.org/10.1002/joc.5086</w:t>
      </w:r>
    </w:p>
    <w:p>
      <w:pPr>
        <w:pStyle w:val="Normal"/>
        <w:spacing w:lineRule="auto" w:line="288" w:before="0" w:after="140"/>
        <w:ind w:left="480" w:hanging="480"/>
        <w:rPr>
          <w:rFonts w:ascii="Times New Roman" w:hAnsi="Times New Roman"/>
          <w:sz w:val="24"/>
        </w:rPr>
      </w:pPr>
      <w:r>
        <w:rPr>
          <w:rFonts w:ascii="Times New Roman" w:hAnsi="Times New Roman"/>
          <w:sz w:val="24"/>
        </w:rPr>
        <w:t>Hague MTJ, Routman EJ (2016) Does population size affect genetic diversity? A test with sympatric lizard species. Heredity (Edinb). https://doi.org/10.1038/hdy.2015.76</w:t>
      </w:r>
    </w:p>
    <w:p>
      <w:pPr>
        <w:pStyle w:val="Normal"/>
        <w:spacing w:lineRule="auto" w:line="288" w:before="0" w:after="140"/>
        <w:ind w:left="480" w:hanging="480"/>
        <w:rPr>
          <w:rFonts w:ascii="Times New Roman" w:hAnsi="Times New Roman"/>
          <w:sz w:val="24"/>
        </w:rPr>
      </w:pPr>
      <w:r>
        <w:rPr>
          <w:rFonts w:ascii="Times New Roman" w:hAnsi="Times New Roman"/>
          <w:sz w:val="24"/>
        </w:rPr>
        <w:t>Hammen T Van der, Absy M (1994) Amazonia during the last glacial. Palaeogeogr Palaeoclimatol</w:t>
      </w:r>
    </w:p>
    <w:p>
      <w:pPr>
        <w:pStyle w:val="Normal"/>
        <w:spacing w:lineRule="auto" w:line="288" w:before="0" w:after="140"/>
        <w:ind w:left="480" w:hanging="480"/>
        <w:rPr>
          <w:rFonts w:ascii="Times New Roman" w:hAnsi="Times New Roman"/>
          <w:sz w:val="24"/>
        </w:rPr>
      </w:pPr>
      <w:r>
        <w:rPr>
          <w:rFonts w:ascii="Times New Roman" w:hAnsi="Times New Roman"/>
          <w:sz w:val="24"/>
        </w:rPr>
        <w:t>James G, Witten D, Hastie T, Tibshirani R (2013) An Introduction to Statistical Learning. Springer, New York</w:t>
      </w:r>
    </w:p>
    <w:p>
      <w:pPr>
        <w:pStyle w:val="Normal"/>
        <w:spacing w:lineRule="auto" w:line="288" w:before="0" w:after="140"/>
        <w:ind w:left="480" w:hanging="480"/>
        <w:rPr>
          <w:rFonts w:ascii="Times New Roman" w:hAnsi="Times New Roman"/>
          <w:sz w:val="24"/>
        </w:rPr>
      </w:pPr>
      <w:r>
        <w:rPr>
          <w:rFonts w:ascii="Times New Roman" w:hAnsi="Times New Roman"/>
          <w:sz w:val="24"/>
        </w:rPr>
        <w:t>Kimura M (1979) The neutral theory of molecular evolution. Sci Am 241:98–129</w:t>
      </w:r>
    </w:p>
    <w:p>
      <w:pPr>
        <w:pStyle w:val="Normal"/>
        <w:spacing w:lineRule="auto" w:line="288" w:before="0" w:after="140"/>
        <w:ind w:left="480" w:hanging="480"/>
        <w:rPr>
          <w:rFonts w:ascii="Times New Roman" w:hAnsi="Times New Roman"/>
          <w:sz w:val="24"/>
        </w:rPr>
      </w:pPr>
      <w:r>
        <w:rPr>
          <w:rFonts w:ascii="Times New Roman" w:hAnsi="Times New Roman"/>
          <w:sz w:val="24"/>
        </w:rPr>
        <w:t>Ledo RMD, Colli GR (2017) The historical connections between the Amazon and the Atlantic Forest revisited. J Biogeogr. https://doi.org/10.1111/jbi.13049</w:t>
      </w:r>
    </w:p>
    <w:p>
      <w:pPr>
        <w:pStyle w:val="Normal"/>
        <w:spacing w:lineRule="auto" w:line="288" w:before="0" w:after="140"/>
        <w:ind w:left="480" w:hanging="480"/>
        <w:rPr>
          <w:rFonts w:ascii="Times New Roman" w:hAnsi="Times New Roman"/>
          <w:sz w:val="24"/>
        </w:rPr>
      </w:pPr>
      <w:r>
        <w:rPr>
          <w:rFonts w:ascii="Times New Roman" w:hAnsi="Times New Roman"/>
          <w:sz w:val="24"/>
        </w:rPr>
        <w:t>Leffler EM, Bullaughey K, Matute DR, et al (2012) Revisiting an Old Riddle: What Determines Genetic Diversity Levels within Species? PLoS Biol. https://doi.org/10.1371/journal.pbio.1001388</w:t>
      </w:r>
    </w:p>
    <w:p>
      <w:pPr>
        <w:pStyle w:val="Normal"/>
        <w:spacing w:lineRule="auto" w:line="288" w:before="0" w:after="140"/>
        <w:ind w:left="480" w:hanging="480"/>
        <w:rPr>
          <w:rFonts w:ascii="Times New Roman" w:hAnsi="Times New Roman"/>
          <w:sz w:val="24"/>
        </w:rPr>
      </w:pPr>
      <w:r>
        <w:rPr>
          <w:rFonts w:ascii="Times New Roman" w:hAnsi="Times New Roman"/>
          <w:sz w:val="24"/>
        </w:rPr>
        <w:t>Mayle FE (2004) Assessment of the Neotropical dry forest refugia hypothesis in the light of palaeoecological data and vegetation model simulations. J Quat Sci 19:713–720</w:t>
      </w:r>
    </w:p>
    <w:p>
      <w:pPr>
        <w:pStyle w:val="Normal"/>
        <w:spacing w:lineRule="auto" w:line="288" w:before="0" w:after="140"/>
        <w:ind w:left="480" w:hanging="480"/>
        <w:rPr>
          <w:rFonts w:ascii="Times New Roman" w:hAnsi="Times New Roman"/>
          <w:sz w:val="24"/>
        </w:rPr>
      </w:pPr>
      <w:r>
        <w:rPr>
          <w:rFonts w:ascii="Times New Roman" w:hAnsi="Times New Roman"/>
          <w:sz w:val="24"/>
        </w:rPr>
        <w:t>Melo W de, Lima-Ribeiro M, Terribile L (2016) Coalescent Simulation and Paleodistribution Modeling for Tabebuia rosealba Do Not Support South American Dry Forest Refugia Hypothesis. PLoS One</w:t>
      </w:r>
    </w:p>
    <w:p>
      <w:pPr>
        <w:pStyle w:val="Normal"/>
        <w:spacing w:lineRule="auto" w:line="288" w:before="0" w:after="140"/>
        <w:ind w:left="480" w:hanging="480"/>
        <w:rPr>
          <w:rFonts w:ascii="Times New Roman" w:hAnsi="Times New Roman"/>
          <w:sz w:val="24"/>
        </w:rPr>
      </w:pPr>
      <w:r>
        <w:rPr>
          <w:rFonts w:ascii="Times New Roman" w:hAnsi="Times New Roman"/>
          <w:sz w:val="24"/>
        </w:rPr>
        <w:t>Oliveira P, Marquis R (2002) The cerrados of Brazil: ecology and natural history of a neotropical savanna. Columbia University Press</w:t>
      </w:r>
    </w:p>
    <w:p>
      <w:pPr>
        <w:pStyle w:val="Normal"/>
        <w:spacing w:lineRule="auto" w:line="288" w:before="0" w:after="140"/>
        <w:ind w:left="480" w:hanging="480"/>
        <w:rPr>
          <w:rFonts w:ascii="Times New Roman" w:hAnsi="Times New Roman"/>
          <w:sz w:val="24"/>
        </w:rPr>
      </w:pPr>
      <w:r>
        <w:rPr>
          <w:rFonts w:ascii="Times New Roman" w:hAnsi="Times New Roman"/>
          <w:sz w:val="24"/>
        </w:rPr>
        <w:t>Otto-Bliesner BL, Marshall SJ, Overpeck JT, et al (2006) Simulating Arctic climate warmth and icefield retreat in the last interglaciation. Science (80- ) 311:1751–1753</w:t>
      </w:r>
    </w:p>
    <w:p>
      <w:pPr>
        <w:pStyle w:val="Normal"/>
        <w:spacing w:lineRule="auto" w:line="288" w:before="0" w:after="140"/>
        <w:ind w:left="480" w:hanging="480"/>
        <w:rPr>
          <w:rFonts w:ascii="Times New Roman" w:hAnsi="Times New Roman"/>
          <w:sz w:val="24"/>
        </w:rPr>
      </w:pPr>
      <w:r>
        <w:rPr>
          <w:rFonts w:ascii="Times New Roman" w:hAnsi="Times New Roman"/>
          <w:sz w:val="24"/>
        </w:rPr>
        <w:t>Pagel M, Meade A, Barker D (2004) Bayesian estimation of ancestral character states on phylogenies. Syst Biol</w:t>
      </w:r>
    </w:p>
    <w:p>
      <w:pPr>
        <w:pStyle w:val="Normal"/>
        <w:spacing w:lineRule="auto" w:line="288" w:before="0" w:after="140"/>
        <w:ind w:left="480" w:hanging="480"/>
        <w:rPr>
          <w:rFonts w:ascii="Times New Roman" w:hAnsi="Times New Roman"/>
          <w:sz w:val="24"/>
        </w:rPr>
      </w:pPr>
      <w:r>
        <w:rPr>
          <w:rFonts w:ascii="Times New Roman" w:hAnsi="Times New Roman"/>
          <w:sz w:val="24"/>
        </w:rPr>
        <w:t>Paranjpe DA, Bastiaans E, Patten A, et al (2013) Evidence of maternal effects on temperature preference in side-blotched lizards: Implications for evolutionary response to climate change. Ecol Evol 3:1977–1991. https://doi.org/10.1002/ece3.614</w:t>
      </w:r>
    </w:p>
    <w:p>
      <w:pPr>
        <w:pStyle w:val="Normal"/>
        <w:spacing w:lineRule="auto" w:line="288" w:before="0" w:after="140"/>
        <w:ind w:left="480" w:hanging="480"/>
        <w:rPr>
          <w:rFonts w:ascii="Times New Roman" w:hAnsi="Times New Roman"/>
          <w:sz w:val="24"/>
        </w:rPr>
      </w:pPr>
      <w:r>
        <w:rPr>
          <w:rFonts w:ascii="Times New Roman" w:hAnsi="Times New Roman"/>
          <w:sz w:val="24"/>
        </w:rPr>
        <w:t>Porter WP, Mitchell JW, Beckman WA, DeWitt CB (1973) Behavioral implications of mechanistic ecology. Oecologia 13:1–54. https://doi.org/10.1007/BF00379617</w:t>
      </w:r>
    </w:p>
    <w:p>
      <w:pPr>
        <w:pStyle w:val="Normal"/>
        <w:spacing w:lineRule="auto" w:line="288" w:before="0" w:after="140"/>
        <w:ind w:left="480" w:hanging="480"/>
        <w:rPr>
          <w:rFonts w:ascii="Times New Roman" w:hAnsi="Times New Roman"/>
          <w:sz w:val="24"/>
        </w:rPr>
      </w:pPr>
      <w:r>
        <w:rPr>
          <w:rFonts w:ascii="Times New Roman" w:hAnsi="Times New Roman"/>
          <w:sz w:val="24"/>
        </w:rPr>
        <w:t>Ratter JA, Ribeiro JF, Bridgewater S (1997) The Brazilian cerrado vegetation and threats to its biodiversity. Ann Bot 80:223–230</w:t>
      </w:r>
    </w:p>
    <w:p>
      <w:pPr>
        <w:pStyle w:val="Normal"/>
        <w:spacing w:lineRule="auto" w:line="288" w:before="0" w:after="140"/>
        <w:ind w:left="480" w:hanging="480"/>
        <w:rPr>
          <w:rFonts w:ascii="Times New Roman" w:hAnsi="Times New Roman"/>
          <w:sz w:val="24"/>
        </w:rPr>
      </w:pPr>
      <w:r>
        <w:rPr>
          <w:rFonts w:ascii="Times New Roman" w:hAnsi="Times New Roman"/>
          <w:sz w:val="24"/>
        </w:rPr>
        <w:t>Sinervo B, Mendez-De-La-Cruz F, Miles DB, et al (2010) Erosion of lizard diversity by climate change and altered thermal niches. Science (80- ) 328:894–899. https://doi.org/10.1126/science.1184695</w:t>
      </w:r>
    </w:p>
    <w:p>
      <w:pPr>
        <w:pStyle w:val="Normal"/>
        <w:spacing w:lineRule="auto" w:line="288" w:before="0" w:after="140"/>
        <w:ind w:left="480" w:hanging="480"/>
        <w:rPr>
          <w:rFonts w:ascii="Times New Roman" w:hAnsi="Times New Roman"/>
          <w:sz w:val="24"/>
        </w:rPr>
      </w:pPr>
      <w:r>
        <w:rPr>
          <w:rFonts w:ascii="Times New Roman" w:hAnsi="Times New Roman"/>
          <w:sz w:val="24"/>
        </w:rPr>
        <w:t>Sitch S, Huntingford C, Gedney N, et al (2008) Evaluation of the terrestrial carbon cycle, future plant geography and climate-carbon cycle feedbacks using five Dynamic Global Vegetation Models (DGVMs). Glob Chang Biol. https://doi.org/10.1111/j.1365-2486.2008.01626.x</w:t>
      </w:r>
    </w:p>
    <w:p>
      <w:pPr>
        <w:pStyle w:val="Normal"/>
        <w:spacing w:lineRule="auto" w:line="288" w:before="0" w:after="140"/>
        <w:ind w:left="480" w:hanging="480"/>
        <w:rPr>
          <w:rFonts w:ascii="Times New Roman" w:hAnsi="Times New Roman"/>
          <w:sz w:val="24"/>
        </w:rPr>
      </w:pPr>
      <w:r>
        <w:rPr>
          <w:rFonts w:ascii="Times New Roman" w:hAnsi="Times New Roman"/>
          <w:sz w:val="24"/>
        </w:rPr>
        <w:t>Tigano A, Friesen VL (2016) Genomics of local adaptation with gene flow. Mol. Ecol.</w:t>
      </w:r>
    </w:p>
    <w:p>
      <w:pPr>
        <w:pStyle w:val="Normal"/>
        <w:spacing w:lineRule="auto" w:line="288" w:before="0" w:after="140"/>
        <w:ind w:left="480" w:hanging="480"/>
        <w:rPr>
          <w:rFonts w:ascii="Times New Roman" w:hAnsi="Times New Roman"/>
          <w:sz w:val="24"/>
        </w:rPr>
      </w:pPr>
      <w:r>
        <w:rPr>
          <w:rFonts w:ascii="Times New Roman" w:hAnsi="Times New Roman"/>
          <w:sz w:val="24"/>
        </w:rPr>
        <w:t>Van der Hammen T (1974) The Pleistocene Changes of Vegetation and Climate in Tropical South America. J Biogeogr 1:3–26</w:t>
      </w:r>
    </w:p>
    <w:p>
      <w:pPr>
        <w:pStyle w:val="Normal"/>
        <w:spacing w:lineRule="auto" w:line="288" w:before="0" w:after="140"/>
        <w:ind w:left="480" w:hanging="480"/>
        <w:rPr>
          <w:rFonts w:ascii="Times New Roman" w:hAnsi="Times New Roman"/>
          <w:sz w:val="24"/>
        </w:rPr>
      </w:pPr>
      <w:r>
        <w:rPr>
          <w:rFonts w:ascii="Times New Roman" w:hAnsi="Times New Roman"/>
          <w:sz w:val="24"/>
        </w:rPr>
        <w:t>Werneck FP (2011) The diversification of eastern South American open vegetation biomes: Historical biogeography and perspectives. Quat Sci Rev 30:13–14. https://doi.org/10.1016/j.quascirev.2011.03.009</w:t>
      </w:r>
    </w:p>
    <w:p>
      <w:pPr>
        <w:pStyle w:val="Normal"/>
        <w:spacing w:lineRule="auto" w:line="288" w:before="0" w:after="140"/>
        <w:ind w:left="480" w:hanging="480"/>
        <w:rPr>
          <w:rFonts w:ascii="Times New Roman" w:hAnsi="Times New Roman"/>
          <w:sz w:val="24"/>
        </w:rPr>
      </w:pPr>
      <w:r>
        <w:rPr>
          <w:rFonts w:ascii="Times New Roman" w:hAnsi="Times New Roman"/>
          <w:sz w:val="24"/>
        </w:rPr>
        <w:t>Werneck FP, Nogueira C, Colli GR, et al (2012) Climatic stability in the Brazilian Cerrado: Implications for biogeographical connections of South American savannas, species richness and conservation in a biodiversity hotspot. J Biogeogr. https://doi.org/10.1111/j.1365-2699.2012.02715.x</w:t>
      </w:r>
    </w:p>
    <w:p>
      <w:pPr>
        <w:pStyle w:val="Normal"/>
        <w:rPr>
          <w:rFonts w:ascii="Times New Roman" w:hAnsi="Times New Roman" w:cs="Times New Roman"/>
          <w:sz w:val="24"/>
          <w:szCs w:val="24"/>
        </w:rPr>
      </w:pPr>
      <w:bookmarkStart w:id="72" w:name="__UnoMark__13782_526319981"/>
      <w:r>
        <w:rPr>
          <w:rFonts w:ascii="Times New Roman" w:hAnsi="Times New Roman"/>
          <w:sz w:val="24"/>
        </w:rPr>
        <w:t>Zamudio KR, Bell RC, Mason NA (2016) Phenotypes in phylogeography: Species’ traits, environmental variation, and vertebrate diversification. Proc Natl Acad Sci 113:8041–8048. https://doi.org/10.1073/pnas.1602237113</w:t>
      </w:r>
      <w:bookmarkEnd w:id="72"/>
    </w:p>
    <w:p>
      <w:pPr>
        <w:sectPr>
          <w:type w:val="continuous"/>
          <w:pgSz w:w="12240" w:h="15840"/>
          <w:pgMar w:left="1440" w:right="1440" w:header="0" w:top="1440" w:footer="0" w:bottom="1440" w:gutter="0"/>
          <w:formProt w:val="false"/>
          <w:textDirection w:val="lrTb"/>
          <w:docGrid w:type="default" w:linePitch="360" w:charSpace="0"/>
        </w:sectPr>
      </w:pPr>
    </w:p>
    <w:p>
      <w:pPr>
        <w:pStyle w:val="Normal"/>
        <w:widowControl w:val="false"/>
        <w:spacing w:lineRule="auto" w:line="240"/>
        <w:ind w:left="640" w:hanging="640"/>
        <w:rPr>
          <w:rFonts w:ascii="Times New Roman" w:hAnsi="Times New Roman"/>
          <w:lang w:val="en-US" w:eastAsia="en-US" w:bidi="ar-SA"/>
        </w:rPr>
      </w:pPr>
      <w:r>
        <w:rPr>
          <w:rFonts w:cs="Times New Roman" w:ascii="Times New Roman" w:hAnsi="Times New Roman"/>
          <w:sz w:val="24"/>
          <w:szCs w:val="24"/>
          <w:lang w:val="en-US" w:eastAsia="en-US" w:bidi="ar-SA"/>
        </w:rPr>
        <w:t xml:space="preserve"> </w:t>
      </w:r>
      <w:bookmarkEnd w:id="71"/>
    </w:p>
    <w:p>
      <w:pPr>
        <w:pStyle w:val="Normal"/>
        <w:spacing w:lineRule="auto" w:line="240"/>
        <w:jc w:val="both"/>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Normal"/>
        <w:spacing w:lineRule="auto" w:line="240" w:before="0" w:after="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I just read your proposal. The main goal is very interesting and appealing, but we need to improve the proposal to make it stronger.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in general, we need to very precisely describing the objectives, which are the main questions that we aim to address here, why they are important, and how you are going to answer them (material and methods).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so, general advice, be much more precise about everything. much more detailed. and skip all the issues that are not related to your proposal, like the amazon!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I would suggest to follow this structure: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Genetic diversity is a key variable that allows populations to adapt to global changes. Examples. what is genetic diversity. why genetic diversity is important. how some populations are in danger because they have few genetic diversity, examples.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Climatic cycles have been pushing species to adapt to the changing conditions. Since 3 million years ago, climate was dominated by glacial-interglacial cycles. blabla. in South America, rainforest and savanas changed their distribution... blabla. examples. In this context, ectotherm species, such as lizards, needed to adapt or perish.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Genetic diversity is linked to Pleistocene refugia (climatically stable areas are more diverse genetically than instable areas). So, past climatic changes are key factors explaining current genetic diversity.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But how current ectotherms are going to deal with the ongoing fast temperature warming?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set 3 main objectives, clearly! be extremely precise about what you want to answer, which data you need to answer it, which methods are you applying, and which results you expect.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and try to relate all with climate change, and why lizards are important and key species in their ecosystems because they are food for other species, control insects, etc.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I have some small edits in your texts. </w:t>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about your cv, best put your publications first (main author). And it would be better to have at least one out before submitting this!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I hope that my suggestions make sense for you, </w:t>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take the ones that you think are interesting to re-write the proposal, </w:t>
      </w:r>
    </w:p>
    <w:p>
      <w:pPr>
        <w:pStyle w:val="Normal"/>
        <w:spacing w:lineRule="auto" w:line="240"/>
        <w:rPr>
          <w:rFonts w:ascii="Times New Roman" w:hAnsi="Times New Roman" w:eastAsia="Times New Roman" w:cs="Times New Roman"/>
          <w:color w:val="222222"/>
          <w:sz w:val="24"/>
          <w:szCs w:val="24"/>
          <w:lang w:val="en-US" w:eastAsia="en-US" w:bidi="ar-SA"/>
        </w:rPr>
      </w:pPr>
      <w:r>
        <w:rPr>
          <w:rFonts w:eastAsia="Times New Roman" w:cs="Times New Roman" w:ascii="Times New Roman" w:hAnsi="Times New Roman"/>
          <w:color w:val="222222"/>
          <w:sz w:val="24"/>
          <w:szCs w:val="24"/>
          <w:lang w:val="en-US" w:eastAsia="en-US" w:bidi="ar-SA"/>
        </w:rPr>
      </w:r>
    </w:p>
    <w:p>
      <w:pPr>
        <w:pStyle w:val="Normal"/>
        <w:spacing w:lineRule="auto" w:line="240"/>
        <w:rPr>
          <w:rFonts w:ascii="Times" w:hAnsi="Times" w:eastAsia="Times New Roman" w:cs="Times New Roman"/>
          <w:color w:val="222222"/>
        </w:rPr>
      </w:pPr>
      <w:r>
        <w:rPr>
          <w:rFonts w:eastAsia="Times New Roman" w:cs="Times New Roman" w:ascii="Times New Roman" w:hAnsi="Times New Roman"/>
          <w:color w:val="222222"/>
          <w:sz w:val="24"/>
          <w:szCs w:val="24"/>
          <w:lang w:val="en-US" w:eastAsia="en-US" w:bidi="ar-SA"/>
        </w:rPr>
        <w:t>all the best, </w:t>
      </w:r>
    </w:p>
    <w:p>
      <w:pPr>
        <w:pStyle w:val="Normal"/>
        <w:spacing w:lineRule="auto" w:line="240"/>
        <w:rPr>
          <w:rFonts w:ascii="Times New Roman" w:hAnsi="Times New Roman"/>
          <w:sz w:val="24"/>
          <w:szCs w:val="24"/>
        </w:rPr>
      </w:pPr>
      <w:r>
        <w:rPr>
          <w:rFonts w:eastAsia="Times New Roman" w:cs="Times New Roman" w:ascii="Times New Roman" w:hAnsi="Times New Roman"/>
          <w:color w:val="222222"/>
          <w:sz w:val="24"/>
          <w:szCs w:val="24"/>
          <w:lang w:val="en-US" w:eastAsia="en-US" w:bidi="ar-SA"/>
        </w:rPr>
        <w:t>and sorry for the late answer! </w:t>
      </w:r>
    </w:p>
    <w:p>
      <w:pPr>
        <w:pStyle w:val="Normal"/>
        <w:spacing w:lineRule="auto" w:line="240"/>
        <w:rPr>
          <w:rFonts w:ascii="Times New Roman" w:hAnsi="Times New Roman" w:eastAsia="Times New Roman" w:cs="Times New Roman"/>
          <w:color w:val="222222"/>
          <w:lang w:val="en-US" w:eastAsia="en-US" w:bidi="ar-SA"/>
        </w:rPr>
      </w:pPr>
      <w:r>
        <w:rPr>
          <w:rFonts w:eastAsia="Times New Roman" w:cs="Times New Roman" w:ascii="Times New Roman" w:hAnsi="Times New Roman"/>
          <w:color w:val="222222"/>
          <w:lang w:val="en-US" w:eastAsia="en-US" w:bidi="ar-SA"/>
        </w:rPr>
      </w:r>
    </w:p>
    <w:p>
      <w:pPr>
        <w:pStyle w:val="Normal"/>
        <w:spacing w:lineRule="auto" w:line="240"/>
        <w:rPr>
          <w:rFonts w:ascii="Times New Roman" w:hAnsi="Times New Roman"/>
          <w:sz w:val="24"/>
          <w:szCs w:val="24"/>
          <w:lang w:val="en-US" w:eastAsia="en-US" w:bidi="ar-SA"/>
        </w:rPr>
      </w:pPr>
      <w:r>
        <w:rPr>
          <w:rFonts w:ascii="Times New Roman" w:hAnsi="Times New Roman"/>
          <w:sz w:val="24"/>
          <w:szCs w:val="24"/>
          <w:lang w:val="en-US" w:eastAsia="en-US" w:bidi="ar-SA"/>
        </w:rPr>
      </w:r>
    </w:p>
    <w:p>
      <w:pPr>
        <w:pStyle w:val="Normal"/>
        <w:spacing w:lineRule="auto" w:line="240"/>
        <w:jc w:val="both"/>
        <w:rPr/>
      </w:pPr>
      <w:r>
        <w:rPr/>
      </w:r>
    </w:p>
    <w:sectPr>
      <w:type w:val="continuous"/>
      <w:pgSz w:w="12240" w:h="15840"/>
      <w:pgMar w:left="1440" w:right="1440" w:header="0" w:top="1440" w:footer="0" w:bottom="1440" w:gutter="0"/>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abriel Caetano" w:date="2019-12-04T17:28:00Z" w:initials="GC">
    <w:p>
      <w:r>
        <w:rPr>
          <w:rFonts w:ascii="Liberation Serif" w:hAnsi="Liberation Serif" w:eastAsia="Segoe UI" w:cs="Tahoma"/>
          <w:lang w:val="en-US" w:eastAsia="en-US" w:bidi="en-US"/>
        </w:rPr>
        <w:t>This is the simplest approach, which seems to work well. We also have operative temperature models and Kearney’s microclim surfaces. I have a paper in review in which I compare the three methods as distribution predictors for a lizard. Sinusoid was equivalent to microclim and much better than operative. Microclim would be ideal, but it is not available for the past or future. I think this could be improved by using the variation estimated in microclim to offset WorldClim past and future temperature projections, but this needs to be validated.</w:t>
      </w:r>
    </w:p>
  </w:comment>
  <w:comment w:id="1" w:author="Unknown Author" w:date="2019-12-10T20:27:2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 think this approach can give us info on spatial variability while avoiding all the uncertainty of estimating distributions, which would be especially hard to do for individual populations.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95e9d"/>
    <w:pPr>
      <w:widowControl/>
      <w:bidi w:val="0"/>
      <w:jc w:val="left"/>
    </w:pPr>
    <w:rPr>
      <w:rFonts w:ascii="Calibri" w:hAnsi="Calibri" w:eastAsia="" w:cs="" w:eastAsiaTheme="minorEastAsia"/>
      <w:color w:val="auto"/>
      <w:kern w:val="0"/>
      <w:sz w:val="24"/>
      <w:szCs w:val="24"/>
      <w:lang w:val="en-US" w:eastAsia="en-US" w:bidi="ar-SA"/>
    </w:rPr>
  </w:style>
  <w:style w:type="paragraph" w:styleId="Heading1">
    <w:name w:val="Heading 1"/>
    <w:basedOn w:val="Normal"/>
    <w:next w:val="Normal"/>
    <w:link w:val="Heading1Char"/>
    <w:uiPriority w:val="9"/>
    <w:qFormat/>
    <w:rsid w:val="007259c8"/>
    <w:pPr>
      <w:keepNext w:val="true"/>
      <w:keepLines/>
      <w:spacing w:lineRule="auto" w:line="276"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lang w:bidi="en-US"/>
    </w:rPr>
  </w:style>
  <w:style w:type="paragraph" w:styleId="Heading3">
    <w:name w:val="Heading 3"/>
    <w:basedOn w:val="Normal"/>
    <w:next w:val="Normal"/>
    <w:link w:val="Heading3Char"/>
    <w:uiPriority w:val="9"/>
    <w:semiHidden/>
    <w:unhideWhenUsed/>
    <w:qFormat/>
    <w:rsid w:val="00ae4f3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59c8"/>
    <w:rPr>
      <w:rFonts w:ascii="Calibri Light" w:hAnsi="Calibri Light" w:eastAsia="" w:cs="" w:asciiTheme="majorHAnsi" w:cstheme="majorBidi" w:eastAsiaTheme="majorEastAsia" w:hAnsiTheme="majorHAnsi"/>
      <w:b/>
      <w:bCs/>
      <w:color w:val="2F5496" w:themeColor="accent1" w:themeShade="bf"/>
      <w:sz w:val="28"/>
      <w:szCs w:val="28"/>
      <w:lang w:bidi="en-US"/>
    </w:rPr>
  </w:style>
  <w:style w:type="character" w:styleId="Appleconvertedspace" w:customStyle="1">
    <w:name w:val="apple-converted-space"/>
    <w:basedOn w:val="DefaultParagraphFont"/>
    <w:qFormat/>
    <w:rsid w:val="00ae4f31"/>
    <w:rPr/>
  </w:style>
  <w:style w:type="character" w:styleId="Emphasis">
    <w:name w:val="Emphasis"/>
    <w:basedOn w:val="DefaultParagraphFont"/>
    <w:uiPriority w:val="20"/>
    <w:qFormat/>
    <w:rsid w:val="00ae4f31"/>
    <w:rPr>
      <w:i/>
      <w:iCs/>
    </w:rPr>
  </w:style>
  <w:style w:type="character" w:styleId="Heading3Char" w:customStyle="1">
    <w:name w:val="Heading 3 Char"/>
    <w:basedOn w:val="DefaultParagraphFont"/>
    <w:link w:val="Heading3"/>
    <w:uiPriority w:val="9"/>
    <w:semiHidden/>
    <w:qFormat/>
    <w:rsid w:val="00ae4f31"/>
    <w:rPr>
      <w:rFonts w:ascii="Calibri Light" w:hAnsi="Calibri Light" w:eastAsia="" w:cs="" w:asciiTheme="majorHAnsi" w:cstheme="majorBidi" w:eastAsiaTheme="majorEastAsia" w:hAnsiTheme="majorHAnsi"/>
      <w:color w:val="1F3763" w:themeColor="accent1" w:themeShade="7f"/>
    </w:rPr>
  </w:style>
  <w:style w:type="character" w:styleId="InternetLink">
    <w:name w:val="Internet Link"/>
    <w:basedOn w:val="DefaultParagraphFont"/>
    <w:uiPriority w:val="99"/>
    <w:semiHidden/>
    <w:unhideWhenUsed/>
    <w:rsid w:val="00ae4f31"/>
    <w:rPr>
      <w:color w:val="0000FF"/>
      <w:u w:val="single"/>
    </w:rPr>
  </w:style>
  <w:style w:type="character" w:styleId="Gsctg2" w:customStyle="1">
    <w:name w:val="gs_ctg2"/>
    <w:basedOn w:val="DefaultParagraphFont"/>
    <w:qFormat/>
    <w:rsid w:val="00ae4f31"/>
    <w:rPr/>
  </w:style>
  <w:style w:type="character" w:styleId="FollowedHyperlink">
    <w:name w:val="FollowedHyperlink"/>
    <w:basedOn w:val="DefaultParagraphFont"/>
    <w:uiPriority w:val="99"/>
    <w:semiHidden/>
    <w:unhideWhenUsed/>
    <w:qFormat/>
    <w:rsid w:val="00ae4f31"/>
    <w:rPr>
      <w:color w:val="954F72" w:themeColor="followedHyperlink"/>
      <w:u w:val="single"/>
    </w:rPr>
  </w:style>
  <w:style w:type="character" w:styleId="None" w:customStyle="1">
    <w:name w:val="None"/>
    <w:qFormat/>
    <w:rsid w:val="00271b40"/>
    <w:rPr/>
  </w:style>
  <w:style w:type="character" w:styleId="Hyperlink0" w:customStyle="1">
    <w:name w:val="Hyperlink.0"/>
    <w:basedOn w:val="None"/>
    <w:qFormat/>
    <w:rsid w:val="00271b40"/>
    <w:rPr>
      <w:rFonts w:ascii="Times New Roman" w:hAnsi="Times New Roman" w:eastAsia="Times New Roman" w:cs="Times New Roman"/>
    </w:rPr>
  </w:style>
  <w:style w:type="character" w:styleId="Annotationreference">
    <w:name w:val="annotation reference"/>
    <w:basedOn w:val="DefaultParagraphFont"/>
    <w:uiPriority w:val="99"/>
    <w:semiHidden/>
    <w:unhideWhenUsed/>
    <w:qFormat/>
    <w:rsid w:val="00e217db"/>
    <w:rPr>
      <w:sz w:val="16"/>
      <w:szCs w:val="16"/>
    </w:rPr>
  </w:style>
  <w:style w:type="character" w:styleId="CommentTextChar" w:customStyle="1">
    <w:name w:val="Comment Text Char"/>
    <w:basedOn w:val="DefaultParagraphFont"/>
    <w:link w:val="CommentText"/>
    <w:uiPriority w:val="99"/>
    <w:qFormat/>
    <w:rsid w:val="00e217db"/>
    <w:rPr>
      <w:rFonts w:ascii="Times New Roman" w:hAnsi="Times New Roman"/>
      <w:sz w:val="20"/>
      <w:szCs w:val="20"/>
      <w:lang w:val="pt-BR"/>
    </w:rPr>
  </w:style>
  <w:style w:type="character" w:styleId="BalloonTextChar" w:customStyle="1">
    <w:name w:val="Balloon Text Char"/>
    <w:basedOn w:val="DefaultParagraphFont"/>
    <w:link w:val="BalloonText"/>
    <w:uiPriority w:val="99"/>
    <w:semiHidden/>
    <w:qFormat/>
    <w:rsid w:val="00e217db"/>
    <w:rPr>
      <w:rFonts w:ascii="Times New Roman" w:hAnsi="Times New Roman" w:eastAsia="" w:cs="Times New Roman" w:eastAsiaTheme="minorEastAsia"/>
      <w:sz w:val="18"/>
      <w:szCs w:val="18"/>
    </w:rPr>
  </w:style>
  <w:style w:type="character" w:styleId="CommentSubjectChar" w:customStyle="1">
    <w:name w:val="Comment Subject Char"/>
    <w:basedOn w:val="CommentTextChar"/>
    <w:link w:val="CommentSubject"/>
    <w:uiPriority w:val="99"/>
    <w:semiHidden/>
    <w:qFormat/>
    <w:rsid w:val="00e217db"/>
    <w:rPr>
      <w:rFonts w:ascii="Times New Roman" w:hAnsi="Times New Roman" w:eastAsia="" w:eastAsiaTheme="minorEastAsia"/>
      <w:b/>
      <w:bCs/>
      <w:sz w:val="20"/>
      <w:szCs w:val="20"/>
      <w:lang w:val="pt-BR"/>
    </w:rPr>
  </w:style>
  <w:style w:type="character" w:styleId="Geo" w:customStyle="1">
    <w:name w:val="geo"/>
    <w:basedOn w:val="DefaultParagraphFont"/>
    <w:qFormat/>
    <w:rsid w:val="00ff55e5"/>
    <w:rPr/>
  </w:style>
  <w:style w:type="character" w:styleId="Latitude" w:customStyle="1">
    <w:name w:val="latitude"/>
    <w:basedOn w:val="DefaultParagraphFont"/>
    <w:qFormat/>
    <w:rsid w:val="00ff55e5"/>
    <w:rPr/>
  </w:style>
  <w:style w:type="character" w:styleId="Longitude" w:customStyle="1">
    <w:name w:val="longitude"/>
    <w:basedOn w:val="DefaultParagraphFont"/>
    <w:qFormat/>
    <w:rsid w:val="00ff55e5"/>
    <w:rPr/>
  </w:style>
  <w:style w:type="character" w:styleId="HTMLCite">
    <w:name w:val="HTML Cite"/>
    <w:basedOn w:val="DefaultParagraphFont"/>
    <w:uiPriority w:val="99"/>
    <w:semiHidden/>
    <w:unhideWhenUsed/>
    <w:qFormat/>
    <w:rsid w:val="00ab2402"/>
    <w:rPr>
      <w:i/>
      <w:iCs/>
    </w:rPr>
  </w:style>
  <w:style w:type="character" w:styleId="Cs1lockfree" w:customStyle="1">
    <w:name w:val="cs1-lock-free"/>
    <w:basedOn w:val="DefaultParagraphFont"/>
    <w:qFormat/>
    <w:rsid w:val="005b05cb"/>
    <w:rPr/>
  </w:style>
  <w:style w:type="character" w:styleId="HTMLPreformattedChar" w:customStyle="1">
    <w:name w:val="HTML Preformatted Char"/>
    <w:basedOn w:val="DefaultParagraphFont"/>
    <w:link w:val="HTMLPreformatted"/>
    <w:uiPriority w:val="99"/>
    <w:semiHidden/>
    <w:qFormat/>
    <w:rsid w:val="00294f3c"/>
    <w:rPr>
      <w:rFonts w:ascii="Courier New" w:hAnsi="Courier New" w:eastAsia="Times New Roman" w:cs="Courier New"/>
      <w:sz w:val="20"/>
      <w:szCs w:val="20"/>
    </w:rPr>
  </w:style>
  <w:style w:type="character" w:styleId="FootnoteCharacters">
    <w:name w:val="Footnote Characters"/>
    <w:basedOn w:val="DefaultParagraphFont"/>
    <w:uiPriority w:val="99"/>
    <w:semiHidden/>
    <w:unhideWhenUsed/>
    <w:qFormat/>
    <w:rsid w:val="00ce7369"/>
    <w:rPr>
      <w:vertAlign w:val="superscript"/>
    </w:rPr>
  </w:style>
  <w:style w:type="character" w:styleId="FootnoteAnchor">
    <w:name w:val="Footnote Anchor"/>
    <w:rPr>
      <w:vertAlign w:val="superscript"/>
    </w:rPr>
  </w:style>
  <w:style w:type="character" w:styleId="Fontstyle01" w:customStyle="1">
    <w:name w:val="fontstyle01"/>
    <w:basedOn w:val="DefaultParagraphFont"/>
    <w:qFormat/>
    <w:rsid w:val="00ce7369"/>
    <w:rPr>
      <w:rFonts w:ascii="Calibri" w:hAnsi="Calibri" w:cs="Calibri"/>
      <w:b w:val="false"/>
      <w:bCs w:val="false"/>
      <w:i w:val="false"/>
      <w:iCs w:val="false"/>
      <w:color w:val="000000"/>
      <w:sz w:val="24"/>
      <w:szCs w:val="24"/>
    </w:rPr>
  </w:style>
  <w:style w:type="character" w:styleId="St" w:customStyle="1">
    <w:name w:val="st"/>
    <w:basedOn w:val="DefaultParagraphFont"/>
    <w:qFormat/>
    <w:rsid w:val="00c608b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ae4f31"/>
    <w:pPr>
      <w:spacing w:beforeAutospacing="1" w:afterAutospacing="1"/>
    </w:pPr>
    <w:rPr>
      <w:rFonts w:ascii="Times New Roman" w:hAnsi="Times New Roman" w:eastAsia="Times New Roman" w:cs="Times New Roman"/>
    </w:rPr>
  </w:style>
  <w:style w:type="paragraph" w:styleId="Body" w:customStyle="1">
    <w:name w:val="Body"/>
    <w:qFormat/>
    <w:rsid w:val="00271b40"/>
    <w:pPr>
      <w:widowControl/>
      <w:bidi w:val="0"/>
      <w:jc w:val="left"/>
    </w:pPr>
    <w:rPr>
      <w:rFonts w:ascii="Calibri" w:hAnsi="Calibri" w:eastAsia="Arial Unicode MS" w:cs="Arial Unicode MS"/>
      <w:color w:val="000000"/>
      <w:kern w:val="0"/>
      <w:sz w:val="24"/>
      <w:szCs w:val="24"/>
      <w:u w:val="none" w:color="000000"/>
      <w:lang w:val="en-US" w:eastAsia="en-US" w:bidi="ar-SA"/>
    </w:rPr>
  </w:style>
  <w:style w:type="paragraph" w:styleId="Annotationtext">
    <w:name w:val="annotation text"/>
    <w:basedOn w:val="Normal"/>
    <w:link w:val="CommentTextChar"/>
    <w:uiPriority w:val="99"/>
    <w:unhideWhenUsed/>
    <w:qFormat/>
    <w:rsid w:val="00e217db"/>
    <w:pPr>
      <w:ind w:left="567" w:firstLine="709"/>
      <w:jc w:val="both"/>
    </w:pPr>
    <w:rPr>
      <w:rFonts w:ascii="Times New Roman" w:hAnsi="Times New Roman" w:eastAsia="Calibri" w:eastAsiaTheme="minorHAnsi"/>
      <w:sz w:val="20"/>
      <w:szCs w:val="20"/>
      <w:lang w:val="pt-BR"/>
    </w:rPr>
  </w:style>
  <w:style w:type="paragraph" w:styleId="BalloonText">
    <w:name w:val="Balloon Text"/>
    <w:basedOn w:val="Normal"/>
    <w:link w:val="BalloonTextChar"/>
    <w:uiPriority w:val="99"/>
    <w:semiHidden/>
    <w:unhideWhenUsed/>
    <w:qFormat/>
    <w:rsid w:val="00e217db"/>
    <w:pPr/>
    <w:rPr>
      <w:rFonts w:ascii="Times New Roman" w:hAnsi="Times New Roman" w:cs="Times New Roman"/>
      <w:sz w:val="18"/>
      <w:szCs w:val="18"/>
    </w:rPr>
  </w:style>
  <w:style w:type="paragraph" w:styleId="Annotationsubject">
    <w:name w:val="annotation subject"/>
    <w:basedOn w:val="Annotationtext"/>
    <w:next w:val="Annotationtext"/>
    <w:link w:val="CommentSubjectChar"/>
    <w:uiPriority w:val="99"/>
    <w:semiHidden/>
    <w:unhideWhenUsed/>
    <w:qFormat/>
    <w:rsid w:val="00e217db"/>
    <w:pPr>
      <w:ind w:left="0" w:hanging="0"/>
      <w:jc w:val="left"/>
    </w:pPr>
    <w:rPr>
      <w:rFonts w:ascii="Calibri" w:hAnsi="Calibri" w:eastAsia="" w:asciiTheme="minorHAnsi" w:eastAsiaTheme="minorEastAsia" w:hAnsiTheme="minorHAnsi"/>
      <w:b/>
      <w:bCs/>
      <w:lang w:val="en-US"/>
    </w:rPr>
  </w:style>
  <w:style w:type="paragraph" w:styleId="ListParagraph">
    <w:name w:val="List Paragraph"/>
    <w:basedOn w:val="Normal"/>
    <w:uiPriority w:val="34"/>
    <w:qFormat/>
    <w:rsid w:val="008e38fc"/>
    <w:pPr>
      <w:spacing w:before="0" w:after="0"/>
      <w:ind w:left="720" w:hanging="0"/>
      <w:contextualSpacing/>
    </w:pPr>
    <w:rPr/>
  </w:style>
  <w:style w:type="paragraph" w:styleId="BodyA" w:customStyle="1">
    <w:name w:val="Body A"/>
    <w:qFormat/>
    <w:rsid w:val="00436ba7"/>
    <w:pPr>
      <w:widowControl/>
      <w:bidi w:val="0"/>
      <w:jc w:val="left"/>
    </w:pPr>
    <w:rPr>
      <w:rFonts w:ascii="Calibri" w:hAnsi="Calibri" w:eastAsia="Calibri" w:cs="Calibri"/>
      <w:color w:val="000000"/>
      <w:kern w:val="0"/>
      <w:sz w:val="24"/>
      <w:szCs w:val="24"/>
      <w:u w:val="none" w:color="000000"/>
      <w:lang w:val="en-US" w:eastAsia="en-US" w:bidi="ar-SA"/>
    </w:rPr>
  </w:style>
  <w:style w:type="paragraph" w:styleId="HTMLPreformatted">
    <w:name w:val="HTML Preformatted"/>
    <w:basedOn w:val="Normal"/>
    <w:link w:val="HTMLPreformattedChar"/>
    <w:uiPriority w:val="99"/>
    <w:semiHidden/>
    <w:unhideWhenUsed/>
    <w:qFormat/>
    <w:rsid w:val="00294f3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42E7-0162-EC43-AE48-6A398D59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Application>LibreOffice/6.3.3.2$Windows_X86_64 LibreOffice_project/a64200df03143b798afd1ec74a12ab50359878ed</Application>
  <Pages>4</Pages>
  <Words>2875</Words>
  <Characters>16368</Characters>
  <CharactersWithSpaces>19136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2019-12-04T12:32:00Z</dcterms:created>
  <dc:creator>Microsoft Office User</dc:creator>
  <dc:description/>
  <dc:language>en-US</dc:language>
  <cp:lastModifiedBy/>
  <dcterms:modified xsi:type="dcterms:W3CDTF">2019-12-12T18:50:50Z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http://www.zotero.org/styles/oecologia</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http://www.zotero.org/styles/associacao-brasileira-de-normas-tecnicas-note</vt:lpwstr>
  </property>
  <property fmtid="{D5CDD505-2E9C-101B-9397-08002B2CF9AE}" pid="10" name="Mendeley Recent Style Id 2_1">
    <vt:lpwstr>http://www.zotero.org/styles/chicago-author-date</vt:lpwstr>
  </property>
  <property fmtid="{D5CDD505-2E9C-101B-9397-08002B2CF9AE}" pid="11" name="Mendeley Recent Style Id 3_1">
    <vt:lpwstr>http://www.zotero.org/styles/ecography</vt:lpwstr>
  </property>
  <property fmtid="{D5CDD505-2E9C-101B-9397-08002B2CF9AE}" pid="12" name="Mendeley Recent Style Id 4_1">
    <vt:lpwstr>http://www.zotero.org/styles/global-ecology-and-biogeography</vt:lpwstr>
  </property>
  <property fmtid="{D5CDD505-2E9C-101B-9397-08002B2CF9AE}" pid="13" name="Mendeley Recent Style Id 5_1">
    <vt:lpwstr>http://www.zotero.org/styles/ieee</vt:lpwstr>
  </property>
  <property fmtid="{D5CDD505-2E9C-101B-9397-08002B2CF9AE}" pid="14" name="Mendeley Recent Style Id 6_1">
    <vt:lpwstr>http://www.zotero.org/styles/methods-in-ecology-and-evolution</vt:lpwstr>
  </property>
  <property fmtid="{D5CDD505-2E9C-101B-9397-08002B2CF9AE}" pid="15" name="Mendeley Recent Style Id 7_1">
    <vt:lpwstr>http://www.zotero.org/styles/national-science-foundation-grant-proposals</vt:lpwstr>
  </property>
  <property fmtid="{D5CDD505-2E9C-101B-9397-08002B2CF9AE}" pid="16" name="Mendeley Recent Style Id 8_1">
    <vt:lpwstr>http://www.zotero.org/styles/nature</vt:lpwstr>
  </property>
  <property fmtid="{D5CDD505-2E9C-101B-9397-08002B2CF9AE}" pid="17" name="Mendeley Recent Style Id 9_1">
    <vt:lpwstr>http://www.zotero.org/styles/science</vt:lpwstr>
  </property>
  <property fmtid="{D5CDD505-2E9C-101B-9397-08002B2CF9AE}" pid="18" name="Mendeley Recent Style Name 0_1">
    <vt:lpwstr>American Psychological Association 6th edition</vt:lpwstr>
  </property>
  <property fmtid="{D5CDD505-2E9C-101B-9397-08002B2CF9AE}" pid="19" name="Mendeley Recent Style Name 1_1">
    <vt:lpwstr>Associação Brasileira de Normas Técnicas (note, Portuguese - Brazil)</vt:lpwstr>
  </property>
  <property fmtid="{D5CDD505-2E9C-101B-9397-08002B2CF9AE}" pid="20" name="Mendeley Recent Style Name 2_1">
    <vt:lpwstr>Chicago Manual of Style 17th edition (author-date)</vt:lpwstr>
  </property>
  <property fmtid="{D5CDD505-2E9C-101B-9397-08002B2CF9AE}" pid="21" name="Mendeley Recent Style Name 3_1">
    <vt:lpwstr>Ecography</vt:lpwstr>
  </property>
  <property fmtid="{D5CDD505-2E9C-101B-9397-08002B2CF9AE}" pid="22" name="Mendeley Recent Style Name 4_1">
    <vt:lpwstr>Global Ecology and Biogeography</vt:lpwstr>
  </property>
  <property fmtid="{D5CDD505-2E9C-101B-9397-08002B2CF9AE}" pid="23" name="Mendeley Recent Style Name 5_1">
    <vt:lpwstr>IEEE</vt:lpwstr>
  </property>
  <property fmtid="{D5CDD505-2E9C-101B-9397-08002B2CF9AE}" pid="24" name="Mendeley Recent Style Name 6_1">
    <vt:lpwstr>Methods in Ecology and Evolution</vt:lpwstr>
  </property>
  <property fmtid="{D5CDD505-2E9C-101B-9397-08002B2CF9AE}" pid="25" name="Mendeley Recent Style Name 7_1">
    <vt:lpwstr>National Science Foundation (grant proposals)</vt:lpwstr>
  </property>
  <property fmtid="{D5CDD505-2E9C-101B-9397-08002B2CF9AE}" pid="26" name="Mendeley Recent Style Name 8_1">
    <vt:lpwstr>Nature</vt:lpwstr>
  </property>
  <property fmtid="{D5CDD505-2E9C-101B-9397-08002B2CF9AE}" pid="27" name="Mendeley Recent Style Name 9_1">
    <vt:lpwstr>Science</vt:lpwstr>
  </property>
  <property fmtid="{D5CDD505-2E9C-101B-9397-08002B2CF9AE}" pid="28" name="Mendeley Unique User Id_1">
    <vt:lpwstr>0e407d6a-0c5a-3359-aed1-b3f2ead501db</vt:lpwstr>
  </property>
  <property fmtid="{D5CDD505-2E9C-101B-9397-08002B2CF9AE}" pid="29" name="ScaleCrop">
    <vt:bool>0</vt:bool>
  </property>
  <property fmtid="{D5CDD505-2E9C-101B-9397-08002B2CF9AE}" pid="30" name="ShareDoc">
    <vt:bool>0</vt:bool>
  </property>
</Properties>
</file>